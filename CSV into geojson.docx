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8D9A" w14:textId="77777777" w:rsidR="00CB163A" w:rsidRPr="00CB163A" w:rsidRDefault="00CB163A" w:rsidP="00CB163A">
      <w:pPr>
        <w:shd w:val="clear" w:color="auto" w:fill="FFFFFF"/>
        <w:spacing w:after="100" w:afterAutospacing="1" w:line="240" w:lineRule="auto"/>
        <w:outlineLvl w:val="1"/>
        <w:rPr>
          <w:rFonts w:ascii="Segoe UI" w:eastAsia="Times New Roman" w:hAnsi="Segoe UI" w:cs="Segoe UI"/>
          <w:color w:val="212529"/>
          <w:kern w:val="0"/>
          <w:sz w:val="36"/>
          <w:szCs w:val="36"/>
          <w:lang w:val="en-US" w:eastAsia="de-DE"/>
          <w14:ligatures w14:val="none"/>
        </w:rPr>
      </w:pPr>
      <w:del w:id="0" w:author="Lopez, Luisa" w:date="2024-01-29T11:48:00Z">
        <w:r w:rsidRPr="00CB163A" w:rsidDel="00CB163A">
          <w:rPr>
            <w:rFonts w:ascii="Segoe UI" w:eastAsia="Times New Roman" w:hAnsi="Segoe UI" w:cs="Segoe UI"/>
            <w:color w:val="212529"/>
            <w:kern w:val="0"/>
            <w:sz w:val="36"/>
            <w:szCs w:val="36"/>
            <w:lang w:val="en-US" w:eastAsia="de-DE"/>
            <w14:ligatures w14:val="none"/>
          </w:rPr>
          <w:delText>Use this page to convert your CSV into a geojson file.</w:delText>
        </w:r>
      </w:del>
      <w:ins w:id="1" w:author="Lopez, Luisa" w:date="2024-01-29T11:48:00Z">
        <w:r>
          <w:rPr>
            <w:rFonts w:ascii="Segoe UI" w:eastAsia="Times New Roman" w:hAnsi="Segoe UI" w:cs="Segoe UI"/>
            <w:color w:val="212529"/>
            <w:kern w:val="0"/>
            <w:sz w:val="36"/>
            <w:szCs w:val="36"/>
            <w:lang w:val="en-US" w:eastAsia="de-DE"/>
            <w14:ligatures w14:val="none"/>
          </w:rPr>
          <w:t xml:space="preserve">CSV into </w:t>
        </w:r>
        <w:proofErr w:type="spellStart"/>
        <w:r>
          <w:rPr>
            <w:rFonts w:ascii="Segoe UI" w:eastAsia="Times New Roman" w:hAnsi="Segoe UI" w:cs="Segoe UI"/>
            <w:color w:val="212529"/>
            <w:kern w:val="0"/>
            <w:sz w:val="36"/>
            <w:szCs w:val="36"/>
            <w:lang w:val="en-US" w:eastAsia="de-DE"/>
            <w14:ligatures w14:val="none"/>
          </w:rPr>
          <w:t>geojson</w:t>
        </w:r>
        <w:proofErr w:type="spellEnd"/>
        <w:r>
          <w:rPr>
            <w:rFonts w:ascii="Segoe UI" w:eastAsia="Times New Roman" w:hAnsi="Segoe UI" w:cs="Segoe UI"/>
            <w:color w:val="212529"/>
            <w:kern w:val="0"/>
            <w:sz w:val="36"/>
            <w:szCs w:val="36"/>
            <w:lang w:val="en-US" w:eastAsia="de-DE"/>
            <w14:ligatures w14:val="none"/>
          </w:rPr>
          <w:t xml:space="preserve"> file conver</w:t>
        </w:r>
      </w:ins>
      <w:ins w:id="2" w:author="Lopez, Luisa" w:date="2024-01-29T11:49:00Z">
        <w:r>
          <w:rPr>
            <w:rFonts w:ascii="Segoe UI" w:eastAsia="Times New Roman" w:hAnsi="Segoe UI" w:cs="Segoe UI"/>
            <w:color w:val="212529"/>
            <w:kern w:val="0"/>
            <w:sz w:val="36"/>
            <w:szCs w:val="36"/>
            <w:lang w:val="en-US" w:eastAsia="de-DE"/>
            <w14:ligatures w14:val="none"/>
          </w:rPr>
          <w:t>tor</w:t>
        </w:r>
      </w:ins>
    </w:p>
    <w:p w14:paraId="5F741121" w14:textId="6D329E55" w:rsidR="00CB163A" w:rsidRPr="00CB163A" w:rsidRDefault="00CB163A" w:rsidP="00CB163A">
      <w:pPr>
        <w:shd w:val="clear" w:color="auto" w:fill="FFFFFF"/>
        <w:spacing w:after="100" w:afterAutospacing="1" w:line="240" w:lineRule="auto"/>
        <w:rPr>
          <w:rFonts w:ascii="Segoe UI" w:eastAsia="Times New Roman" w:hAnsi="Segoe UI" w:cs="Segoe UI"/>
          <w:color w:val="212529"/>
          <w:kern w:val="0"/>
          <w:sz w:val="24"/>
          <w:szCs w:val="24"/>
          <w:lang w:val="en-US" w:eastAsia="de-DE"/>
          <w14:ligatures w14:val="none"/>
        </w:rPr>
      </w:pPr>
      <w:ins w:id="3" w:author="Lopez, Luisa" w:date="2024-01-29T11:49:00Z">
        <w:r>
          <w:rPr>
            <w:rFonts w:ascii="Segoe UI" w:eastAsia="Times New Roman" w:hAnsi="Segoe UI" w:cs="Segoe UI"/>
            <w:color w:val="212529"/>
            <w:kern w:val="0"/>
            <w:sz w:val="24"/>
            <w:szCs w:val="24"/>
            <w:lang w:val="en-US" w:eastAsia="de-DE"/>
            <w14:ligatures w14:val="none"/>
          </w:rPr>
          <w:t xml:space="preserve">Use this page to convert your CSV file into a </w:t>
        </w:r>
        <w:proofErr w:type="spellStart"/>
        <w:r>
          <w:rPr>
            <w:rFonts w:ascii="Segoe UI" w:eastAsia="Times New Roman" w:hAnsi="Segoe UI" w:cs="Segoe UI"/>
            <w:color w:val="212529"/>
            <w:kern w:val="0"/>
            <w:sz w:val="24"/>
            <w:szCs w:val="24"/>
            <w:lang w:val="en-US" w:eastAsia="de-DE"/>
            <w14:ligatures w14:val="none"/>
          </w:rPr>
          <w:t>geojson</w:t>
        </w:r>
        <w:proofErr w:type="spellEnd"/>
        <w:r>
          <w:rPr>
            <w:rFonts w:ascii="Segoe UI" w:eastAsia="Times New Roman" w:hAnsi="Segoe UI" w:cs="Segoe UI"/>
            <w:color w:val="212529"/>
            <w:kern w:val="0"/>
            <w:sz w:val="24"/>
            <w:szCs w:val="24"/>
            <w:lang w:val="en-US" w:eastAsia="de-DE"/>
            <w14:ligatures w14:val="none"/>
          </w:rPr>
          <w:t xml:space="preserve"> file. </w:t>
        </w:r>
      </w:ins>
      <w:ins w:id="4" w:author="Lopez, Luisa" w:date="2024-01-29T12:02:00Z">
        <w:r w:rsidR="00936668">
          <w:rPr>
            <w:rFonts w:ascii="Segoe UI" w:eastAsia="Times New Roman" w:hAnsi="Segoe UI" w:cs="Segoe UI"/>
            <w:color w:val="212529"/>
            <w:kern w:val="0"/>
            <w:sz w:val="24"/>
            <w:szCs w:val="24"/>
            <w:lang w:val="en-US" w:eastAsia="de-DE"/>
            <w14:ligatures w14:val="none"/>
          </w:rPr>
          <w:t xml:space="preserve">This should be always done when the data from the </w:t>
        </w:r>
      </w:ins>
      <w:ins w:id="5" w:author="Lopez, Luisa" w:date="2024-01-29T15:39:00Z">
        <w:r w:rsidR="002B1C59">
          <w:rPr>
            <w:rFonts w:ascii="Segoe UI" w:eastAsia="Times New Roman" w:hAnsi="Segoe UI" w:cs="Segoe UI"/>
            <w:color w:val="212529"/>
            <w:kern w:val="0"/>
            <w:sz w:val="24"/>
            <w:szCs w:val="24"/>
            <w:lang w:val="en-US" w:eastAsia="de-DE"/>
            <w14:ligatures w14:val="none"/>
          </w:rPr>
          <w:t xml:space="preserve">web </w:t>
        </w:r>
      </w:ins>
      <w:ins w:id="6" w:author="Lopez, Luisa" w:date="2024-01-29T12:02:00Z">
        <w:r w:rsidR="00936668">
          <w:rPr>
            <w:rFonts w:ascii="Segoe UI" w:eastAsia="Times New Roman" w:hAnsi="Segoe UI" w:cs="Segoe UI"/>
            <w:color w:val="212529"/>
            <w:kern w:val="0"/>
            <w:sz w:val="24"/>
            <w:szCs w:val="24"/>
            <w:lang w:val="en-US" w:eastAsia="de-DE"/>
            <w14:ligatures w14:val="none"/>
          </w:rPr>
          <w:t xml:space="preserve">map </w:t>
        </w:r>
      </w:ins>
      <w:ins w:id="7" w:author="Lopez, Luisa" w:date="2024-01-29T12:03:00Z">
        <w:r w:rsidR="00936668">
          <w:rPr>
            <w:rFonts w:ascii="Segoe UI" w:eastAsia="Times New Roman" w:hAnsi="Segoe UI" w:cs="Segoe UI"/>
            <w:color w:val="212529"/>
            <w:kern w:val="0"/>
            <w:sz w:val="24"/>
            <w:szCs w:val="24"/>
            <w:lang w:val="en-US" w:eastAsia="de-DE"/>
            <w14:ligatures w14:val="none"/>
          </w:rPr>
          <w:t>needs to</w:t>
        </w:r>
      </w:ins>
      <w:ins w:id="8" w:author="Lopez, Luisa" w:date="2024-01-29T12:02:00Z">
        <w:r w:rsidR="00936668">
          <w:rPr>
            <w:rFonts w:ascii="Segoe UI" w:eastAsia="Times New Roman" w:hAnsi="Segoe UI" w:cs="Segoe UI"/>
            <w:color w:val="212529"/>
            <w:kern w:val="0"/>
            <w:sz w:val="24"/>
            <w:szCs w:val="24"/>
            <w:lang w:val="en-US" w:eastAsia="de-DE"/>
            <w14:ligatures w14:val="none"/>
          </w:rPr>
          <w:t xml:space="preserve"> be updated. </w:t>
        </w:r>
      </w:ins>
      <w:ins w:id="9" w:author="Lopez, Luisa" w:date="2024-01-29T12:05:00Z">
        <w:r w:rsidR="00936668">
          <w:rPr>
            <w:rFonts w:ascii="Segoe UI" w:eastAsia="Times New Roman" w:hAnsi="Segoe UI" w:cs="Segoe UI"/>
            <w:color w:val="212529"/>
            <w:kern w:val="0"/>
            <w:sz w:val="24"/>
            <w:szCs w:val="24"/>
            <w:lang w:val="en-US" w:eastAsia="de-DE"/>
            <w14:ligatures w14:val="none"/>
          </w:rPr>
          <w:t xml:space="preserve">To do that, </w:t>
        </w:r>
      </w:ins>
      <w:del w:id="10" w:author="Lopez, Luisa" w:date="2024-01-29T12:05:00Z">
        <w:r w:rsidRPr="00CB163A" w:rsidDel="00936668">
          <w:rPr>
            <w:rFonts w:ascii="Segoe UI" w:eastAsia="Times New Roman" w:hAnsi="Segoe UI" w:cs="Segoe UI"/>
            <w:color w:val="212529"/>
            <w:kern w:val="0"/>
            <w:sz w:val="24"/>
            <w:szCs w:val="24"/>
            <w:lang w:val="en-US" w:eastAsia="de-DE"/>
            <w14:ligatures w14:val="none"/>
          </w:rPr>
          <w:delText>Please</w:delText>
        </w:r>
      </w:del>
      <w:ins w:id="11" w:author="Lopez, Luisa" w:date="2024-01-29T12:05:00Z">
        <w:r w:rsidR="00936668">
          <w:rPr>
            <w:rFonts w:ascii="Segoe UI" w:eastAsia="Times New Roman" w:hAnsi="Segoe UI" w:cs="Segoe UI"/>
            <w:color w:val="212529"/>
            <w:kern w:val="0"/>
            <w:sz w:val="24"/>
            <w:szCs w:val="24"/>
            <w:lang w:val="en-US" w:eastAsia="de-DE"/>
            <w14:ligatures w14:val="none"/>
          </w:rPr>
          <w:t xml:space="preserve">please </w:t>
        </w:r>
        <w:proofErr w:type="gramStart"/>
        <w:r w:rsidR="00936668">
          <w:rPr>
            <w:rFonts w:ascii="Segoe UI" w:eastAsia="Times New Roman" w:hAnsi="Segoe UI" w:cs="Segoe UI"/>
            <w:color w:val="212529"/>
            <w:kern w:val="0"/>
            <w:sz w:val="24"/>
            <w:szCs w:val="24"/>
            <w:lang w:val="en-US" w:eastAsia="de-DE"/>
            <w14:ligatures w14:val="none"/>
          </w:rPr>
          <w:t>take into account</w:t>
        </w:r>
        <w:proofErr w:type="gramEnd"/>
        <w:r w:rsidR="00936668">
          <w:rPr>
            <w:rFonts w:ascii="Segoe UI" w:eastAsia="Times New Roman" w:hAnsi="Segoe UI" w:cs="Segoe UI"/>
            <w:color w:val="212529"/>
            <w:kern w:val="0"/>
            <w:sz w:val="24"/>
            <w:szCs w:val="24"/>
            <w:lang w:val="en-US" w:eastAsia="de-DE"/>
            <w14:ligatures w14:val="none"/>
          </w:rPr>
          <w:t xml:space="preserve"> following considerations</w:t>
        </w:r>
      </w:ins>
      <w:del w:id="12" w:author="Lopez, Luisa" w:date="2024-01-29T12:05:00Z">
        <w:r w:rsidRPr="00CB163A" w:rsidDel="00936668">
          <w:rPr>
            <w:rFonts w:ascii="Segoe UI" w:eastAsia="Times New Roman" w:hAnsi="Segoe UI" w:cs="Segoe UI"/>
            <w:color w:val="212529"/>
            <w:kern w:val="0"/>
            <w:sz w:val="24"/>
            <w:szCs w:val="24"/>
            <w:lang w:val="en-US" w:eastAsia="de-DE"/>
            <w14:ligatures w14:val="none"/>
          </w:rPr>
          <w:delText xml:space="preserve"> be aware of the following things</w:delText>
        </w:r>
      </w:del>
      <w:r w:rsidRPr="00CB163A">
        <w:rPr>
          <w:rFonts w:ascii="Segoe UI" w:eastAsia="Times New Roman" w:hAnsi="Segoe UI" w:cs="Segoe UI"/>
          <w:color w:val="212529"/>
          <w:kern w:val="0"/>
          <w:sz w:val="24"/>
          <w:szCs w:val="24"/>
          <w:lang w:val="en-US" w:eastAsia="de-DE"/>
          <w14:ligatures w14:val="none"/>
        </w:rPr>
        <w:t>:</w:t>
      </w:r>
    </w:p>
    <w:p w14:paraId="02C20412" w14:textId="4AFA6BDD" w:rsidR="00CB163A" w:rsidRPr="00CB163A" w:rsidRDefault="00CB163A" w:rsidP="00CB163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CB163A">
        <w:rPr>
          <w:rFonts w:ascii="Segoe UI" w:eastAsia="Times New Roman" w:hAnsi="Segoe UI" w:cs="Segoe UI"/>
          <w:color w:val="212529"/>
          <w:kern w:val="0"/>
          <w:sz w:val="24"/>
          <w:szCs w:val="24"/>
          <w:lang w:val="en-US" w:eastAsia="de-DE"/>
          <w14:ligatures w14:val="none"/>
        </w:rPr>
        <w:t>The CSV must use semicolons as a separator</w:t>
      </w:r>
      <w:r w:rsidR="001034A1">
        <w:rPr>
          <w:rFonts w:ascii="Segoe UI" w:eastAsia="Times New Roman" w:hAnsi="Segoe UI" w:cs="Segoe UI"/>
          <w:color w:val="212529"/>
          <w:kern w:val="0"/>
          <w:sz w:val="24"/>
          <w:szCs w:val="24"/>
          <w:lang w:val="en-US" w:eastAsia="de-DE"/>
          <w14:ligatures w14:val="none"/>
        </w:rPr>
        <w:t xml:space="preserve"> </w:t>
      </w:r>
      <w:r w:rsidRPr="00CB163A">
        <w:rPr>
          <w:rFonts w:ascii="Segoe UI" w:eastAsia="Times New Roman" w:hAnsi="Segoe UI" w:cs="Segoe UI"/>
          <w:color w:val="212529"/>
          <w:kern w:val="0"/>
          <w:sz w:val="24"/>
          <w:szCs w:val="24"/>
          <w:highlight w:val="yellow"/>
          <w:lang w:val="en-US" w:eastAsia="de-DE"/>
          <w14:ligatures w14:val="none"/>
        </w:rPr>
        <w:t>Maybe I will change the script, so that it can read both commas and semicolons in the</w:t>
      </w:r>
    </w:p>
    <w:p w14:paraId="6822DB49" w14:textId="6567E1B2" w:rsidR="00CB163A" w:rsidRPr="00CB163A" w:rsidRDefault="00CB163A" w:rsidP="00CB163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del w:id="13" w:author="Lopez, Luisa" w:date="2024-01-29T11:59:00Z">
        <w:r w:rsidRPr="00CB163A" w:rsidDel="00936668">
          <w:rPr>
            <w:rFonts w:ascii="Segoe UI" w:eastAsia="Times New Roman" w:hAnsi="Segoe UI" w:cs="Segoe UI"/>
            <w:color w:val="212529"/>
            <w:kern w:val="0"/>
            <w:sz w:val="24"/>
            <w:szCs w:val="24"/>
            <w:lang w:val="en-US" w:eastAsia="de-DE"/>
            <w14:ligatures w14:val="none"/>
          </w:rPr>
          <w:delText xml:space="preserve">Regarding decimals: </w:delText>
        </w:r>
      </w:del>
      <w:r w:rsidRPr="00CB163A">
        <w:rPr>
          <w:rFonts w:ascii="Segoe UI" w:eastAsia="Times New Roman" w:hAnsi="Segoe UI" w:cs="Segoe UI"/>
          <w:color w:val="212529"/>
          <w:kern w:val="0"/>
          <w:sz w:val="24"/>
          <w:szCs w:val="24"/>
          <w:lang w:val="en-US" w:eastAsia="de-DE"/>
          <w14:ligatures w14:val="none"/>
        </w:rPr>
        <w:t xml:space="preserve">The </w:t>
      </w:r>
      <w:ins w:id="14" w:author="Lopez, Luisa" w:date="2024-01-29T11:59:00Z">
        <w:r w:rsidR="00936668">
          <w:rPr>
            <w:rFonts w:ascii="Segoe UI" w:eastAsia="Times New Roman" w:hAnsi="Segoe UI" w:cs="Segoe UI"/>
            <w:color w:val="212529"/>
            <w:kern w:val="0"/>
            <w:sz w:val="24"/>
            <w:szCs w:val="24"/>
            <w:lang w:val="en-US" w:eastAsia="de-DE"/>
            <w14:ligatures w14:val="none"/>
          </w:rPr>
          <w:t xml:space="preserve">decimal </w:t>
        </w:r>
      </w:ins>
      <w:r w:rsidRPr="00CB163A">
        <w:rPr>
          <w:rFonts w:ascii="Segoe UI" w:eastAsia="Times New Roman" w:hAnsi="Segoe UI" w:cs="Segoe UI"/>
          <w:color w:val="212529"/>
          <w:kern w:val="0"/>
          <w:sz w:val="24"/>
          <w:szCs w:val="24"/>
          <w:lang w:val="en-US" w:eastAsia="de-DE"/>
          <w14:ligatures w14:val="none"/>
        </w:rPr>
        <w:t>numbers must be separated by a dot (.) instead of a comma (,).</w:t>
      </w:r>
      <w:r w:rsidR="001034A1">
        <w:rPr>
          <w:rFonts w:ascii="Segoe UI" w:eastAsia="Times New Roman" w:hAnsi="Segoe UI" w:cs="Segoe UI"/>
          <w:color w:val="212529"/>
          <w:kern w:val="0"/>
          <w:sz w:val="24"/>
          <w:szCs w:val="24"/>
          <w:lang w:val="en-US" w:eastAsia="de-DE"/>
          <w14:ligatures w14:val="none"/>
        </w:rPr>
        <w:t xml:space="preserve"> </w:t>
      </w:r>
      <w:proofErr w:type="gramStart"/>
      <w:r w:rsidRPr="00CB163A">
        <w:rPr>
          <w:rFonts w:ascii="Segoe UI" w:eastAsia="Times New Roman" w:hAnsi="Segoe UI" w:cs="Segoe UI"/>
          <w:color w:val="212529"/>
          <w:kern w:val="0"/>
          <w:sz w:val="24"/>
          <w:szCs w:val="24"/>
          <w:lang w:val="en-US" w:eastAsia="de-DE"/>
          <w14:ligatures w14:val="none"/>
        </w:rPr>
        <w:t>E.g.</w:t>
      </w:r>
      <w:proofErr w:type="gramEnd"/>
      <w:r w:rsidRPr="00CB163A">
        <w:rPr>
          <w:rFonts w:ascii="Segoe UI" w:eastAsia="Times New Roman" w:hAnsi="Segoe UI" w:cs="Segoe UI"/>
          <w:color w:val="212529"/>
          <w:kern w:val="0"/>
          <w:sz w:val="24"/>
          <w:szCs w:val="24"/>
          <w:lang w:val="en-US" w:eastAsia="de-DE"/>
          <w14:ligatures w14:val="none"/>
        </w:rPr>
        <w:t xml:space="preserve"> when working with </w:t>
      </w:r>
      <w:del w:id="15" w:author="Lopez, Luisa" w:date="2024-01-29T14:18:00Z">
        <w:r w:rsidRPr="00CB163A" w:rsidDel="00705C66">
          <w:rPr>
            <w:rFonts w:ascii="Segoe UI" w:eastAsia="Times New Roman" w:hAnsi="Segoe UI" w:cs="Segoe UI"/>
            <w:color w:val="212529"/>
            <w:kern w:val="0"/>
            <w:sz w:val="24"/>
            <w:szCs w:val="24"/>
            <w:lang w:val="en-US" w:eastAsia="de-DE"/>
            <w14:ligatures w14:val="none"/>
          </w:rPr>
          <w:delText>g</w:delText>
        </w:r>
      </w:del>
      <w:ins w:id="16" w:author="Lopez, Luisa" w:date="2024-01-29T14:18:00Z">
        <w:r w:rsidR="00705C66">
          <w:rPr>
            <w:rFonts w:ascii="Segoe UI" w:eastAsia="Times New Roman" w:hAnsi="Segoe UI" w:cs="Segoe UI"/>
            <w:color w:val="212529"/>
            <w:kern w:val="0"/>
            <w:sz w:val="24"/>
            <w:szCs w:val="24"/>
            <w:lang w:val="en-US" w:eastAsia="de-DE"/>
            <w14:ligatures w14:val="none"/>
          </w:rPr>
          <w:t>G</w:t>
        </w:r>
      </w:ins>
      <w:r w:rsidRPr="00CB163A">
        <w:rPr>
          <w:rFonts w:ascii="Segoe UI" w:eastAsia="Times New Roman" w:hAnsi="Segoe UI" w:cs="Segoe UI"/>
          <w:color w:val="212529"/>
          <w:kern w:val="0"/>
          <w:sz w:val="24"/>
          <w:szCs w:val="24"/>
          <w:lang w:val="en-US" w:eastAsia="de-DE"/>
          <w14:ligatures w14:val="none"/>
        </w:rPr>
        <w:t xml:space="preserve">erman computers, open the csv file with a text editor (other than excel) and </w:t>
      </w:r>
      <w:commentRangeStart w:id="17"/>
      <w:r w:rsidRPr="00CB163A">
        <w:rPr>
          <w:rFonts w:ascii="Segoe UI" w:eastAsia="Times New Roman" w:hAnsi="Segoe UI" w:cs="Segoe UI"/>
          <w:color w:val="212529"/>
          <w:kern w:val="0"/>
          <w:sz w:val="24"/>
          <w:szCs w:val="24"/>
          <w:lang w:val="en-US" w:eastAsia="de-DE"/>
          <w14:ligatures w14:val="none"/>
        </w:rPr>
        <w:t>replace every comma with a dot.</w:t>
      </w:r>
      <w:commentRangeEnd w:id="17"/>
      <w:r w:rsidR="00936668">
        <w:rPr>
          <w:rStyle w:val="Kommentarzeichen"/>
        </w:rPr>
        <w:commentReference w:id="17"/>
      </w:r>
    </w:p>
    <w:p w14:paraId="1C437AEE" w14:textId="24CC370E" w:rsidR="00CB163A" w:rsidRPr="00CB163A" w:rsidRDefault="00CB163A" w:rsidP="00CB163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del w:id="18" w:author="Lopez, Luisa" w:date="2024-01-29T12:08:00Z">
        <w:r w:rsidRPr="00CB163A" w:rsidDel="00936668">
          <w:rPr>
            <w:rFonts w:ascii="Segoe UI" w:eastAsia="Times New Roman" w:hAnsi="Segoe UI" w:cs="Segoe UI"/>
            <w:color w:val="212529"/>
            <w:kern w:val="0"/>
            <w:sz w:val="24"/>
            <w:szCs w:val="24"/>
            <w:lang w:val="en-US" w:eastAsia="de-DE"/>
            <w14:ligatures w14:val="none"/>
          </w:rPr>
          <w:delText>Any</w:delText>
        </w:r>
      </w:del>
      <w:ins w:id="19" w:author="Lopez, Luisa" w:date="2024-01-29T12:08:00Z">
        <w:r w:rsidR="00936668">
          <w:rPr>
            <w:rFonts w:ascii="Segoe UI" w:eastAsia="Times New Roman" w:hAnsi="Segoe UI" w:cs="Segoe UI"/>
            <w:color w:val="212529"/>
            <w:kern w:val="0"/>
            <w:sz w:val="24"/>
            <w:szCs w:val="24"/>
            <w:lang w:val="en-US" w:eastAsia="de-DE"/>
            <w14:ligatures w14:val="none"/>
          </w:rPr>
          <w:t>No thousands</w:t>
        </w:r>
      </w:ins>
      <w:r w:rsidRPr="00CB163A">
        <w:rPr>
          <w:rFonts w:ascii="Segoe UI" w:eastAsia="Times New Roman" w:hAnsi="Segoe UI" w:cs="Segoe UI"/>
          <w:color w:val="212529"/>
          <w:kern w:val="0"/>
          <w:sz w:val="24"/>
          <w:szCs w:val="24"/>
          <w:lang w:val="en-US" w:eastAsia="de-DE"/>
          <w14:ligatures w14:val="none"/>
        </w:rPr>
        <w:t xml:space="preserve"> separator </w:t>
      </w:r>
      <w:del w:id="20" w:author="Lopez, Luisa" w:date="2024-01-29T12:08:00Z">
        <w:r w:rsidRPr="00CB163A" w:rsidDel="00936668">
          <w:rPr>
            <w:rFonts w:ascii="Segoe UI" w:eastAsia="Times New Roman" w:hAnsi="Segoe UI" w:cs="Segoe UI"/>
            <w:color w:val="212529"/>
            <w:kern w:val="0"/>
            <w:sz w:val="24"/>
            <w:szCs w:val="24"/>
            <w:lang w:val="en-US" w:eastAsia="de-DE"/>
            <w14:ligatures w14:val="none"/>
          </w:rPr>
          <w:delText xml:space="preserve">for thousands </w:delText>
        </w:r>
      </w:del>
      <w:del w:id="21" w:author="Lopez, Luisa" w:date="2024-01-29T12:09:00Z">
        <w:r w:rsidRPr="00CB163A" w:rsidDel="00200591">
          <w:rPr>
            <w:rFonts w:ascii="Segoe UI" w:eastAsia="Times New Roman" w:hAnsi="Segoe UI" w:cs="Segoe UI"/>
            <w:color w:val="212529"/>
            <w:kern w:val="0"/>
            <w:sz w:val="24"/>
            <w:szCs w:val="24"/>
            <w:lang w:val="en-US" w:eastAsia="de-DE"/>
            <w14:ligatures w14:val="none"/>
          </w:rPr>
          <w:delText>(1,000</w:delText>
        </w:r>
      </w:del>
      <w:del w:id="22" w:author="Lopez, Luisa" w:date="2024-01-29T12:08:00Z">
        <w:r w:rsidRPr="00CB163A" w:rsidDel="00200591">
          <w:rPr>
            <w:rFonts w:ascii="Segoe UI" w:eastAsia="Times New Roman" w:hAnsi="Segoe UI" w:cs="Segoe UI"/>
            <w:color w:val="212529"/>
            <w:kern w:val="0"/>
            <w:sz w:val="24"/>
            <w:szCs w:val="24"/>
            <w:lang w:val="en-US" w:eastAsia="de-DE"/>
            <w14:ligatures w14:val="none"/>
          </w:rPr>
          <w:delText>.</w:delText>
        </w:r>
        <w:r w:rsidRPr="00CB163A" w:rsidDel="00936668">
          <w:rPr>
            <w:rFonts w:ascii="Segoe UI" w:eastAsia="Times New Roman" w:hAnsi="Segoe UI" w:cs="Segoe UI"/>
            <w:color w:val="212529"/>
            <w:kern w:val="0"/>
            <w:sz w:val="24"/>
            <w:szCs w:val="24"/>
            <w:lang w:val="en-US" w:eastAsia="de-DE"/>
            <w14:ligatures w14:val="none"/>
          </w:rPr>
          <w:delText>00</w:delText>
        </w:r>
      </w:del>
      <w:del w:id="23" w:author="Lopez, Luisa" w:date="2024-01-29T12:09:00Z">
        <w:r w:rsidRPr="00CB163A" w:rsidDel="00200591">
          <w:rPr>
            <w:rFonts w:ascii="Segoe UI" w:eastAsia="Times New Roman" w:hAnsi="Segoe UI" w:cs="Segoe UI"/>
            <w:color w:val="212529"/>
            <w:kern w:val="0"/>
            <w:sz w:val="24"/>
            <w:szCs w:val="24"/>
            <w:lang w:val="en-US" w:eastAsia="de-DE"/>
            <w14:ligatures w14:val="none"/>
          </w:rPr>
          <w:delText xml:space="preserve"> t)</w:delText>
        </w:r>
      </w:del>
      <w:r w:rsidRPr="00CB163A">
        <w:rPr>
          <w:rFonts w:ascii="Segoe UI" w:eastAsia="Times New Roman" w:hAnsi="Segoe UI" w:cs="Segoe UI"/>
          <w:color w:val="212529"/>
          <w:kern w:val="0"/>
          <w:sz w:val="24"/>
          <w:szCs w:val="24"/>
          <w:lang w:val="en-US" w:eastAsia="de-DE"/>
          <w14:ligatures w14:val="none"/>
        </w:rPr>
        <w:t xml:space="preserve"> should </w:t>
      </w:r>
      <w:del w:id="24" w:author="Lopez, Luisa" w:date="2024-01-29T12:09:00Z">
        <w:r w:rsidRPr="00CB163A" w:rsidDel="00200591">
          <w:rPr>
            <w:rFonts w:ascii="Segoe UI" w:eastAsia="Times New Roman" w:hAnsi="Segoe UI" w:cs="Segoe UI"/>
            <w:color w:val="212529"/>
            <w:kern w:val="0"/>
            <w:sz w:val="24"/>
            <w:szCs w:val="24"/>
            <w:lang w:val="en-US" w:eastAsia="de-DE"/>
            <w14:ligatures w14:val="none"/>
          </w:rPr>
          <w:delText xml:space="preserve">not </w:delText>
        </w:r>
      </w:del>
      <w:r w:rsidRPr="00CB163A">
        <w:rPr>
          <w:rFonts w:ascii="Segoe UI" w:eastAsia="Times New Roman" w:hAnsi="Segoe UI" w:cs="Segoe UI"/>
          <w:color w:val="212529"/>
          <w:kern w:val="0"/>
          <w:sz w:val="24"/>
          <w:szCs w:val="24"/>
          <w:lang w:val="en-US" w:eastAsia="de-DE"/>
          <w14:ligatures w14:val="none"/>
        </w:rPr>
        <w:t>be used!</w:t>
      </w:r>
      <w:ins w:id="25" w:author="Lopez, Luisa" w:date="2024-01-29T12:09:00Z">
        <w:r w:rsidR="00200591">
          <w:rPr>
            <w:rFonts w:ascii="Segoe UI" w:eastAsia="Times New Roman" w:hAnsi="Segoe UI" w:cs="Segoe UI"/>
            <w:color w:val="212529"/>
            <w:kern w:val="0"/>
            <w:sz w:val="24"/>
            <w:szCs w:val="24"/>
            <w:lang w:val="en-US" w:eastAsia="de-DE"/>
            <w14:ligatures w14:val="none"/>
          </w:rPr>
          <w:t xml:space="preserve"> (e.g., use “1000” instead of “1,000”)</w:t>
        </w:r>
      </w:ins>
    </w:p>
    <w:p w14:paraId="63CFCD28" w14:textId="54FA4040" w:rsidR="00CB163A" w:rsidRPr="00CB163A" w:rsidRDefault="002B1C59" w:rsidP="00CB163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ins w:id="26" w:author="Lopez, Luisa" w:date="2024-01-29T15:40:00Z">
        <w:r>
          <w:rPr>
            <w:rFonts w:ascii="Segoe UI" w:eastAsia="Times New Roman" w:hAnsi="Segoe UI" w:cs="Segoe UI"/>
            <w:color w:val="212529"/>
            <w:kern w:val="0"/>
            <w:sz w:val="24"/>
            <w:szCs w:val="24"/>
            <w:lang w:val="en-US" w:eastAsia="de-DE"/>
            <w14:ligatures w14:val="none"/>
          </w:rPr>
          <w:t>T</w:t>
        </w:r>
      </w:ins>
      <w:ins w:id="27" w:author="Lopez, Luisa" w:date="2024-01-29T14:32:00Z">
        <w:r w:rsidR="00302D55">
          <w:rPr>
            <w:rFonts w:ascii="Segoe UI" w:eastAsia="Times New Roman" w:hAnsi="Segoe UI" w:cs="Segoe UI"/>
            <w:color w:val="212529"/>
            <w:kern w:val="0"/>
            <w:sz w:val="24"/>
            <w:szCs w:val="24"/>
            <w:lang w:val="en-US" w:eastAsia="de-DE"/>
            <w14:ligatures w14:val="none"/>
          </w:rPr>
          <w:t xml:space="preserve">o read the </w:t>
        </w:r>
      </w:ins>
      <w:ins w:id="28" w:author="Lopez, Luisa" w:date="2024-01-29T15:40:00Z">
        <w:r>
          <w:rPr>
            <w:rFonts w:ascii="Segoe UI" w:eastAsia="Times New Roman" w:hAnsi="Segoe UI" w:cs="Segoe UI"/>
            <w:color w:val="212529"/>
            <w:kern w:val="0"/>
            <w:sz w:val="24"/>
            <w:szCs w:val="24"/>
            <w:lang w:val="en-US" w:eastAsia="de-DE"/>
            <w14:ligatures w14:val="none"/>
          </w:rPr>
          <w:t>data</w:t>
        </w:r>
      </w:ins>
      <w:ins w:id="29" w:author="Lopez, Luisa" w:date="2024-01-29T14:32:00Z">
        <w:r w:rsidR="00302D55">
          <w:rPr>
            <w:rFonts w:ascii="Segoe UI" w:eastAsia="Times New Roman" w:hAnsi="Segoe UI" w:cs="Segoe UI"/>
            <w:color w:val="212529"/>
            <w:kern w:val="0"/>
            <w:sz w:val="24"/>
            <w:szCs w:val="24"/>
            <w:lang w:val="en-US" w:eastAsia="de-DE"/>
            <w14:ligatures w14:val="none"/>
          </w:rPr>
          <w:t xml:space="preserve"> contained in the document correctly, please </w:t>
        </w:r>
      </w:ins>
      <w:del w:id="30" w:author="Lopez, Luisa" w:date="2024-01-29T14:32:00Z">
        <w:r w:rsidR="00CB163A" w:rsidRPr="00CB163A" w:rsidDel="00302D55">
          <w:rPr>
            <w:rFonts w:ascii="Segoe UI" w:eastAsia="Times New Roman" w:hAnsi="Segoe UI" w:cs="Segoe UI"/>
            <w:color w:val="212529"/>
            <w:kern w:val="0"/>
            <w:sz w:val="24"/>
            <w:szCs w:val="24"/>
            <w:lang w:val="en-US" w:eastAsia="de-DE"/>
            <w14:ligatures w14:val="none"/>
          </w:rPr>
          <w:delText>E</w:delText>
        </w:r>
      </w:del>
      <w:ins w:id="31" w:author="Lopez, Luisa" w:date="2024-01-29T14:32:00Z">
        <w:r w:rsidR="00302D55">
          <w:rPr>
            <w:rFonts w:ascii="Segoe UI" w:eastAsia="Times New Roman" w:hAnsi="Segoe UI" w:cs="Segoe UI"/>
            <w:color w:val="212529"/>
            <w:kern w:val="0"/>
            <w:sz w:val="24"/>
            <w:szCs w:val="24"/>
            <w:lang w:val="en-US" w:eastAsia="de-DE"/>
            <w14:ligatures w14:val="none"/>
          </w:rPr>
          <w:t>e</w:t>
        </w:r>
      </w:ins>
      <w:r w:rsidR="00CB163A" w:rsidRPr="00CB163A">
        <w:rPr>
          <w:rFonts w:ascii="Segoe UI" w:eastAsia="Times New Roman" w:hAnsi="Segoe UI" w:cs="Segoe UI"/>
          <w:color w:val="212529"/>
          <w:kern w:val="0"/>
          <w:sz w:val="24"/>
          <w:szCs w:val="24"/>
          <w:lang w:val="en-US" w:eastAsia="de-DE"/>
          <w14:ligatures w14:val="none"/>
        </w:rPr>
        <w:t>nter the</w:t>
      </w:r>
      <w:del w:id="32" w:author="Lopez, Luisa" w:date="2024-01-29T15:34:00Z">
        <w:r w:rsidR="00CB163A" w:rsidRPr="00CB163A" w:rsidDel="00767D31">
          <w:rPr>
            <w:rFonts w:ascii="Segoe UI" w:eastAsia="Times New Roman" w:hAnsi="Segoe UI" w:cs="Segoe UI"/>
            <w:color w:val="212529"/>
            <w:kern w:val="0"/>
            <w:sz w:val="24"/>
            <w:szCs w:val="24"/>
            <w:lang w:val="en-US" w:eastAsia="de-DE"/>
            <w14:ligatures w14:val="none"/>
          </w:rPr>
          <w:delText xml:space="preserve"> most relevant</w:delText>
        </w:r>
      </w:del>
      <w:r w:rsidR="00CB163A" w:rsidRPr="00CB163A">
        <w:rPr>
          <w:rFonts w:ascii="Segoe UI" w:eastAsia="Times New Roman" w:hAnsi="Segoe UI" w:cs="Segoe UI"/>
          <w:color w:val="212529"/>
          <w:kern w:val="0"/>
          <w:sz w:val="24"/>
          <w:szCs w:val="24"/>
          <w:lang w:val="en-US" w:eastAsia="de-DE"/>
          <w14:ligatures w14:val="none"/>
        </w:rPr>
        <w:t xml:space="preserve"> information below regarding the </w:t>
      </w:r>
      <w:proofErr w:type="gramStart"/>
      <w:r w:rsidR="00CB163A" w:rsidRPr="00CB163A">
        <w:rPr>
          <w:rFonts w:ascii="Segoe UI" w:eastAsia="Times New Roman" w:hAnsi="Segoe UI" w:cs="Segoe UI"/>
          <w:color w:val="212529"/>
          <w:kern w:val="0"/>
          <w:sz w:val="24"/>
          <w:szCs w:val="24"/>
          <w:lang w:val="en-US" w:eastAsia="de-DE"/>
          <w14:ligatures w14:val="none"/>
        </w:rPr>
        <w:t>columns</w:t>
      </w:r>
      <w:proofErr w:type="gramEnd"/>
      <w:ins w:id="33" w:author="Lopez, Luisa" w:date="2024-01-29T15:27:00Z">
        <w:r w:rsidR="00767D31">
          <w:rPr>
            <w:rFonts w:ascii="Segoe UI" w:eastAsia="Times New Roman" w:hAnsi="Segoe UI" w:cs="Segoe UI"/>
            <w:color w:val="212529"/>
            <w:kern w:val="0"/>
            <w:sz w:val="24"/>
            <w:szCs w:val="24"/>
            <w:lang w:val="en-US" w:eastAsia="de-DE"/>
            <w14:ligatures w14:val="none"/>
          </w:rPr>
          <w:t xml:space="preserve"> headers and numbers</w:t>
        </w:r>
      </w:ins>
      <w:r w:rsidR="00CB163A" w:rsidRPr="00CB163A">
        <w:rPr>
          <w:rFonts w:ascii="Segoe UI" w:eastAsia="Times New Roman" w:hAnsi="Segoe UI" w:cs="Segoe UI"/>
          <w:color w:val="212529"/>
          <w:kern w:val="0"/>
          <w:sz w:val="24"/>
          <w:szCs w:val="24"/>
          <w:lang w:val="en-US" w:eastAsia="de-DE"/>
          <w14:ligatures w14:val="none"/>
        </w:rPr>
        <w:t xml:space="preserve"> in the CSV.</w:t>
      </w:r>
      <w:r w:rsidR="00CB163A" w:rsidRPr="00CB163A">
        <w:rPr>
          <w:rFonts w:ascii="Segoe UI" w:eastAsia="Times New Roman" w:hAnsi="Segoe UI" w:cs="Segoe UI"/>
          <w:color w:val="212529"/>
          <w:kern w:val="0"/>
          <w:sz w:val="24"/>
          <w:szCs w:val="24"/>
          <w:lang w:val="en-US" w:eastAsia="de-DE"/>
          <w14:ligatures w14:val="none"/>
        </w:rPr>
        <w:br/>
      </w:r>
      <w:r w:rsidR="00CB163A" w:rsidRPr="00CB163A">
        <w:rPr>
          <w:rFonts w:ascii="Segoe UI" w:eastAsia="Times New Roman" w:hAnsi="Segoe UI" w:cs="Segoe UI"/>
          <w:b/>
          <w:bCs/>
          <w:color w:val="212529"/>
          <w:kern w:val="0"/>
          <w:sz w:val="24"/>
          <w:szCs w:val="24"/>
          <w:lang w:val="en-US" w:eastAsia="de-DE"/>
          <w14:ligatures w14:val="none"/>
        </w:rPr>
        <w:t xml:space="preserve">This is necessary, because the map uses fixed names and any changes in the original data </w:t>
      </w:r>
      <w:ins w:id="34" w:author="Lopez, Luisa" w:date="2024-01-29T15:40:00Z">
        <w:r>
          <w:rPr>
            <w:rFonts w:ascii="Segoe UI" w:eastAsia="Times New Roman" w:hAnsi="Segoe UI" w:cs="Segoe UI"/>
            <w:b/>
            <w:bCs/>
            <w:color w:val="212529"/>
            <w:kern w:val="0"/>
            <w:sz w:val="24"/>
            <w:szCs w:val="24"/>
            <w:lang w:val="en-US" w:eastAsia="de-DE"/>
            <w14:ligatures w14:val="none"/>
          </w:rPr>
          <w:t xml:space="preserve">file </w:t>
        </w:r>
      </w:ins>
      <w:r w:rsidR="00CB163A" w:rsidRPr="00CB163A">
        <w:rPr>
          <w:rFonts w:ascii="Segoe UI" w:eastAsia="Times New Roman" w:hAnsi="Segoe UI" w:cs="Segoe UI"/>
          <w:b/>
          <w:bCs/>
          <w:color w:val="212529"/>
          <w:kern w:val="0"/>
          <w:sz w:val="24"/>
          <w:szCs w:val="24"/>
          <w:lang w:val="en-US" w:eastAsia="de-DE"/>
          <w14:ligatures w14:val="none"/>
        </w:rPr>
        <w:t>hinders a correct rendering of the data on the map.</w:t>
      </w:r>
    </w:p>
    <w:p w14:paraId="35FE696C" w14:textId="12799993" w:rsidR="00CB163A" w:rsidRPr="00CB163A" w:rsidRDefault="00CB163A" w:rsidP="00CB163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CB163A">
        <w:rPr>
          <w:rFonts w:ascii="Segoe UI" w:eastAsia="Times New Roman" w:hAnsi="Segoe UI" w:cs="Segoe UI"/>
          <w:color w:val="212529"/>
          <w:kern w:val="0"/>
          <w:sz w:val="24"/>
          <w:szCs w:val="24"/>
          <w:lang w:val="en-US" w:eastAsia="de-DE"/>
          <w14:ligatures w14:val="none"/>
        </w:rPr>
        <w:t xml:space="preserve">You can test the resulting </w:t>
      </w:r>
      <w:proofErr w:type="spellStart"/>
      <w:r w:rsidRPr="00CB163A">
        <w:rPr>
          <w:rFonts w:ascii="Segoe UI" w:eastAsia="Times New Roman" w:hAnsi="Segoe UI" w:cs="Segoe UI"/>
          <w:color w:val="212529"/>
          <w:kern w:val="0"/>
          <w:sz w:val="24"/>
          <w:szCs w:val="24"/>
          <w:lang w:val="en-US" w:eastAsia="de-DE"/>
          <w14:ligatures w14:val="none"/>
        </w:rPr>
        <w:t>geojson</w:t>
      </w:r>
      <w:proofErr w:type="spellEnd"/>
      <w:r w:rsidRPr="00CB163A">
        <w:rPr>
          <w:rFonts w:ascii="Segoe UI" w:eastAsia="Times New Roman" w:hAnsi="Segoe UI" w:cs="Segoe UI"/>
          <w:color w:val="212529"/>
          <w:kern w:val="0"/>
          <w:sz w:val="24"/>
          <w:szCs w:val="24"/>
          <w:lang w:val="en-US" w:eastAsia="de-DE"/>
          <w14:ligatures w14:val="none"/>
        </w:rPr>
        <w:t xml:space="preserve"> file via sev</w:t>
      </w:r>
      <w:del w:id="35" w:author="Lopez, Luisa" w:date="2024-01-29T15:34:00Z">
        <w:r w:rsidRPr="00CB163A" w:rsidDel="00767D31">
          <w:rPr>
            <w:rFonts w:ascii="Segoe UI" w:eastAsia="Times New Roman" w:hAnsi="Segoe UI" w:cs="Segoe UI"/>
            <w:color w:val="212529"/>
            <w:kern w:val="0"/>
            <w:sz w:val="24"/>
            <w:szCs w:val="24"/>
            <w:lang w:val="en-US" w:eastAsia="de-DE"/>
            <w14:ligatures w14:val="none"/>
          </w:rPr>
          <w:delText>a</w:delText>
        </w:r>
      </w:del>
      <w:ins w:id="36" w:author="Lopez, Luisa" w:date="2024-01-29T15:34:00Z">
        <w:r w:rsidR="00767D31">
          <w:rPr>
            <w:rFonts w:ascii="Segoe UI" w:eastAsia="Times New Roman" w:hAnsi="Segoe UI" w:cs="Segoe UI"/>
            <w:color w:val="212529"/>
            <w:kern w:val="0"/>
            <w:sz w:val="24"/>
            <w:szCs w:val="24"/>
            <w:lang w:val="en-US" w:eastAsia="de-DE"/>
            <w14:ligatures w14:val="none"/>
          </w:rPr>
          <w:t>e</w:t>
        </w:r>
      </w:ins>
      <w:r w:rsidRPr="00CB163A">
        <w:rPr>
          <w:rFonts w:ascii="Segoe UI" w:eastAsia="Times New Roman" w:hAnsi="Segoe UI" w:cs="Segoe UI"/>
          <w:color w:val="212529"/>
          <w:kern w:val="0"/>
          <w:sz w:val="24"/>
          <w:szCs w:val="24"/>
          <w:lang w:val="en-US" w:eastAsia="de-DE"/>
          <w14:ligatures w14:val="none"/>
        </w:rPr>
        <w:t>ral online solutions, e.g.: </w:t>
      </w:r>
      <w:hyperlink r:id="rId9" w:anchor="map=2/0/20" w:tgtFrame="blank" w:history="1">
        <w:r w:rsidRPr="00CB163A">
          <w:rPr>
            <w:rFonts w:ascii="Segoe UI" w:eastAsia="Times New Roman" w:hAnsi="Segoe UI" w:cs="Segoe UI"/>
            <w:color w:val="0000FF"/>
            <w:kern w:val="0"/>
            <w:sz w:val="24"/>
            <w:szCs w:val="24"/>
            <w:u w:val="single"/>
            <w:lang w:val="en-US" w:eastAsia="de-DE"/>
            <w14:ligatures w14:val="none"/>
          </w:rPr>
          <w:t>geojson.io</w:t>
        </w:r>
      </w:hyperlink>
    </w:p>
    <w:p w14:paraId="64414573" w14:textId="77777777" w:rsidR="002B1C59" w:rsidRPr="002B1C59" w:rsidRDefault="002B1C59" w:rsidP="002B1C59">
      <w:pPr>
        <w:spacing w:after="0" w:line="240" w:lineRule="auto"/>
        <w:outlineLvl w:val="1"/>
        <w:rPr>
          <w:rFonts w:ascii="Segoe UI" w:eastAsia="Times New Roman" w:hAnsi="Segoe UI" w:cs="Segoe UI"/>
          <w:color w:val="212529"/>
          <w:kern w:val="0"/>
          <w:sz w:val="36"/>
          <w:szCs w:val="36"/>
          <w:lang w:val="en-US" w:eastAsia="de-DE"/>
          <w14:ligatures w14:val="none"/>
        </w:rPr>
      </w:pPr>
      <w:r w:rsidRPr="002B1C59">
        <w:rPr>
          <w:rFonts w:ascii="Segoe UI" w:eastAsia="Times New Roman" w:hAnsi="Segoe UI" w:cs="Segoe UI"/>
          <w:color w:val="212529"/>
          <w:kern w:val="0"/>
          <w:sz w:val="36"/>
          <w:szCs w:val="36"/>
          <w:lang w:val="en-US" w:eastAsia="de-DE"/>
          <w14:ligatures w14:val="none"/>
        </w:rPr>
        <w:t xml:space="preserve">Alternatives to convert the </w:t>
      </w:r>
      <w:proofErr w:type="gramStart"/>
      <w:r w:rsidRPr="002B1C59">
        <w:rPr>
          <w:rFonts w:ascii="Segoe UI" w:eastAsia="Times New Roman" w:hAnsi="Segoe UI" w:cs="Segoe UI"/>
          <w:color w:val="212529"/>
          <w:kern w:val="0"/>
          <w:sz w:val="36"/>
          <w:szCs w:val="36"/>
          <w:lang w:val="en-US" w:eastAsia="de-DE"/>
          <w14:ligatures w14:val="none"/>
        </w:rPr>
        <w:t>CSV</w:t>
      </w:r>
      <w:proofErr w:type="gramEnd"/>
    </w:p>
    <w:p w14:paraId="37123335" w14:textId="5D4A48E5" w:rsidR="002B1C59" w:rsidRPr="002B1C59" w:rsidRDefault="002B1C59" w:rsidP="002B1C59">
      <w:pPr>
        <w:spacing w:after="0"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t xml:space="preserve">If </w:t>
      </w:r>
      <w:del w:id="37" w:author="Lopez, Luisa" w:date="2024-01-29T15:45:00Z">
        <w:r w:rsidRPr="002B1C59" w:rsidDel="002B1C59">
          <w:rPr>
            <w:rFonts w:ascii="Segoe UI" w:eastAsia="Times New Roman" w:hAnsi="Segoe UI" w:cs="Segoe UI"/>
            <w:color w:val="212529"/>
            <w:kern w:val="0"/>
            <w:sz w:val="24"/>
            <w:szCs w:val="24"/>
            <w:lang w:val="en-US" w:eastAsia="de-DE"/>
            <w14:ligatures w14:val="none"/>
          </w:rPr>
          <w:delText>all this</w:delText>
        </w:r>
      </w:del>
      <w:ins w:id="38" w:author="Lopez, Luisa" w:date="2024-01-29T15:45:00Z">
        <w:r>
          <w:rPr>
            <w:rFonts w:ascii="Segoe UI" w:eastAsia="Times New Roman" w:hAnsi="Segoe UI" w:cs="Segoe UI"/>
            <w:color w:val="212529"/>
            <w:kern w:val="0"/>
            <w:sz w:val="24"/>
            <w:szCs w:val="24"/>
            <w:lang w:val="en-US" w:eastAsia="de-DE"/>
            <w14:ligatures w14:val="none"/>
          </w:rPr>
          <w:t>the steps above</w:t>
        </w:r>
      </w:ins>
      <w:r w:rsidRPr="002B1C59">
        <w:rPr>
          <w:rFonts w:ascii="Segoe UI" w:eastAsia="Times New Roman" w:hAnsi="Segoe UI" w:cs="Segoe UI"/>
          <w:color w:val="212529"/>
          <w:kern w:val="0"/>
          <w:sz w:val="24"/>
          <w:szCs w:val="24"/>
          <w:lang w:val="en-US" w:eastAsia="de-DE"/>
          <w14:ligatures w14:val="none"/>
        </w:rPr>
        <w:t xml:space="preserve"> do</w:t>
      </w:r>
      <w:del w:id="39" w:author="Lopez, Luisa" w:date="2024-01-29T15:45:00Z">
        <w:r w:rsidRPr="002B1C59" w:rsidDel="002B1C59">
          <w:rPr>
            <w:rFonts w:ascii="Segoe UI" w:eastAsia="Times New Roman" w:hAnsi="Segoe UI" w:cs="Segoe UI"/>
            <w:color w:val="212529"/>
            <w:kern w:val="0"/>
            <w:sz w:val="24"/>
            <w:szCs w:val="24"/>
            <w:lang w:val="en-US" w:eastAsia="de-DE"/>
            <w14:ligatures w14:val="none"/>
          </w:rPr>
          <w:delText>es</w:delText>
        </w:r>
      </w:del>
      <w:r w:rsidRPr="002B1C59">
        <w:rPr>
          <w:rFonts w:ascii="Segoe UI" w:eastAsia="Times New Roman" w:hAnsi="Segoe UI" w:cs="Segoe UI"/>
          <w:color w:val="212529"/>
          <w:kern w:val="0"/>
          <w:sz w:val="24"/>
          <w:szCs w:val="24"/>
          <w:lang w:val="en-US" w:eastAsia="de-DE"/>
          <w14:ligatures w14:val="none"/>
        </w:rPr>
        <w:t xml:space="preserve"> not work, you can</w:t>
      </w:r>
      <w:ins w:id="40" w:author="Lopez, Luisa" w:date="2024-01-29T15:45:00Z">
        <w:r>
          <w:rPr>
            <w:rFonts w:ascii="Segoe UI" w:eastAsia="Times New Roman" w:hAnsi="Segoe UI" w:cs="Segoe UI"/>
            <w:color w:val="212529"/>
            <w:kern w:val="0"/>
            <w:sz w:val="24"/>
            <w:szCs w:val="24"/>
            <w:lang w:val="en-US" w:eastAsia="de-DE"/>
            <w14:ligatures w14:val="none"/>
          </w:rPr>
          <w:t xml:space="preserve"> alternatively</w:t>
        </w:r>
      </w:ins>
      <w:r w:rsidRPr="002B1C59">
        <w:rPr>
          <w:rFonts w:ascii="Segoe UI" w:eastAsia="Times New Roman" w:hAnsi="Segoe UI" w:cs="Segoe UI"/>
          <w:color w:val="212529"/>
          <w:kern w:val="0"/>
          <w:sz w:val="24"/>
          <w:szCs w:val="24"/>
          <w:lang w:val="en-US" w:eastAsia="de-DE"/>
          <w14:ligatures w14:val="none"/>
        </w:rPr>
        <w:t xml:space="preserve"> use the following </w:t>
      </w:r>
      <w:hyperlink r:id="rId10" w:tgtFrame="_blank" w:history="1">
        <w:r w:rsidRPr="002B1C59">
          <w:rPr>
            <w:rFonts w:ascii="Segoe UI" w:eastAsia="Times New Roman" w:hAnsi="Segoe UI" w:cs="Segoe UI"/>
            <w:color w:val="0000FF"/>
            <w:kern w:val="0"/>
            <w:sz w:val="24"/>
            <w:szCs w:val="24"/>
            <w:u w:val="single"/>
            <w:lang w:val="en-US" w:eastAsia="de-DE"/>
            <w14:ligatures w14:val="none"/>
          </w:rPr>
          <w:t>link</w:t>
        </w:r>
      </w:hyperlink>
      <w:r w:rsidRPr="002B1C59">
        <w:rPr>
          <w:rFonts w:ascii="Segoe UI" w:eastAsia="Times New Roman" w:hAnsi="Segoe UI" w:cs="Segoe UI"/>
          <w:color w:val="212529"/>
          <w:kern w:val="0"/>
          <w:sz w:val="24"/>
          <w:szCs w:val="24"/>
          <w:lang w:val="en-US" w:eastAsia="de-DE"/>
          <w14:ligatures w14:val="none"/>
        </w:rPr>
        <w:t xml:space="preserve">, to convert the csv </w:t>
      </w:r>
      <w:ins w:id="41" w:author="Lopez, Luisa" w:date="2024-01-29T15:45:00Z">
        <w:r>
          <w:rPr>
            <w:rFonts w:ascii="Segoe UI" w:eastAsia="Times New Roman" w:hAnsi="Segoe UI" w:cs="Segoe UI"/>
            <w:color w:val="212529"/>
            <w:kern w:val="0"/>
            <w:sz w:val="24"/>
            <w:szCs w:val="24"/>
            <w:lang w:val="en-US" w:eastAsia="de-DE"/>
            <w14:ligatures w14:val="none"/>
          </w:rPr>
          <w:t>in</w:t>
        </w:r>
      </w:ins>
      <w:r w:rsidRPr="002B1C59">
        <w:rPr>
          <w:rFonts w:ascii="Segoe UI" w:eastAsia="Times New Roman" w:hAnsi="Segoe UI" w:cs="Segoe UI"/>
          <w:color w:val="212529"/>
          <w:kern w:val="0"/>
          <w:sz w:val="24"/>
          <w:szCs w:val="24"/>
          <w:lang w:val="en-US" w:eastAsia="de-DE"/>
          <w14:ligatures w14:val="none"/>
        </w:rPr>
        <w:t xml:space="preserve">to </w:t>
      </w:r>
      <w:ins w:id="42" w:author="Lopez, Luisa" w:date="2024-01-29T15:45:00Z">
        <w:r>
          <w:rPr>
            <w:rFonts w:ascii="Segoe UI" w:eastAsia="Times New Roman" w:hAnsi="Segoe UI" w:cs="Segoe UI"/>
            <w:color w:val="212529"/>
            <w:kern w:val="0"/>
            <w:sz w:val="24"/>
            <w:szCs w:val="24"/>
            <w:lang w:val="en-US" w:eastAsia="de-DE"/>
            <w14:ligatures w14:val="none"/>
          </w:rPr>
          <w:t>a</w:t>
        </w:r>
      </w:ins>
      <w:del w:id="43" w:author="Lopez, Luisa" w:date="2024-01-29T15:45:00Z">
        <w:r w:rsidRPr="002B1C59" w:rsidDel="002B1C59">
          <w:rPr>
            <w:rFonts w:ascii="Segoe UI" w:eastAsia="Times New Roman" w:hAnsi="Segoe UI" w:cs="Segoe UI"/>
            <w:color w:val="212529"/>
            <w:kern w:val="0"/>
            <w:sz w:val="24"/>
            <w:szCs w:val="24"/>
            <w:lang w:val="en-US" w:eastAsia="de-DE"/>
            <w14:ligatures w14:val="none"/>
          </w:rPr>
          <w:delText>the</w:delText>
        </w:r>
      </w:del>
      <w:r w:rsidRPr="002B1C59">
        <w:rPr>
          <w:rFonts w:ascii="Segoe UI" w:eastAsia="Times New Roman" w:hAnsi="Segoe UI" w:cs="Segoe UI"/>
          <w:color w:val="212529"/>
          <w:kern w:val="0"/>
          <w:sz w:val="24"/>
          <w:szCs w:val="24"/>
          <w:lang w:val="en-US" w:eastAsia="de-DE"/>
          <w14:ligatures w14:val="none"/>
        </w:rPr>
        <w:t xml:space="preserv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ins w:id="44" w:author="Lopez, Luisa" w:date="2024-01-29T15:45:00Z">
        <w:r>
          <w:rPr>
            <w:rFonts w:ascii="Segoe UI" w:eastAsia="Times New Roman" w:hAnsi="Segoe UI" w:cs="Segoe UI"/>
            <w:color w:val="212529"/>
            <w:kern w:val="0"/>
            <w:sz w:val="24"/>
            <w:szCs w:val="24"/>
            <w:lang w:val="en-US" w:eastAsia="de-DE"/>
            <w14:ligatures w14:val="none"/>
          </w:rPr>
          <w:t xml:space="preserve"> file</w:t>
        </w:r>
      </w:ins>
      <w:r w:rsidRPr="002B1C59">
        <w:rPr>
          <w:rFonts w:ascii="Segoe UI" w:eastAsia="Times New Roman" w:hAnsi="Segoe UI" w:cs="Segoe UI"/>
          <w:color w:val="212529"/>
          <w:kern w:val="0"/>
          <w:sz w:val="24"/>
          <w:szCs w:val="24"/>
          <w:lang w:val="en-US" w:eastAsia="de-DE"/>
          <w14:ligatures w14:val="none"/>
        </w:rPr>
        <w:t>.</w:t>
      </w:r>
      <w:r w:rsidR="001034A1">
        <w:rPr>
          <w:rFonts w:ascii="Segoe UI" w:eastAsia="Times New Roman" w:hAnsi="Segoe UI" w:cs="Segoe UI"/>
          <w:color w:val="212529"/>
          <w:kern w:val="0"/>
          <w:sz w:val="24"/>
          <w:szCs w:val="24"/>
          <w:lang w:val="en-US" w:eastAsia="de-DE"/>
          <w14:ligatures w14:val="none"/>
        </w:rPr>
        <w:t xml:space="preserve"> </w:t>
      </w:r>
      <w:r w:rsidRPr="002B1C59">
        <w:rPr>
          <w:rFonts w:ascii="Segoe UI" w:eastAsia="Times New Roman" w:hAnsi="Segoe UI" w:cs="Segoe UI"/>
          <w:color w:val="212529"/>
          <w:kern w:val="0"/>
          <w:sz w:val="24"/>
          <w:szCs w:val="24"/>
          <w:lang w:val="en-US" w:eastAsia="de-DE"/>
          <w14:ligatures w14:val="none"/>
        </w:rPr>
        <w:br/>
        <w:t>The solution provided with th</w:t>
      </w:r>
      <w:ins w:id="45" w:author="Lopez, Luisa" w:date="2024-01-29T15:46:00Z">
        <w:r>
          <w:rPr>
            <w:rFonts w:ascii="Segoe UI" w:eastAsia="Times New Roman" w:hAnsi="Segoe UI" w:cs="Segoe UI"/>
            <w:color w:val="212529"/>
            <w:kern w:val="0"/>
            <w:sz w:val="24"/>
            <w:szCs w:val="24"/>
            <w:lang w:val="en-US" w:eastAsia="de-DE"/>
            <w14:ligatures w14:val="none"/>
          </w:rPr>
          <w:t>is</w:t>
        </w:r>
      </w:ins>
      <w:del w:id="46" w:author="Lopez, Luisa" w:date="2024-01-29T15:46:00Z">
        <w:r w:rsidRPr="002B1C59" w:rsidDel="002B1C59">
          <w:rPr>
            <w:rFonts w:ascii="Segoe UI" w:eastAsia="Times New Roman" w:hAnsi="Segoe UI" w:cs="Segoe UI"/>
            <w:color w:val="212529"/>
            <w:kern w:val="0"/>
            <w:sz w:val="24"/>
            <w:szCs w:val="24"/>
            <w:lang w:val="en-US" w:eastAsia="de-DE"/>
            <w14:ligatures w14:val="none"/>
          </w:rPr>
          <w:delText>e</w:delText>
        </w:r>
      </w:del>
      <w:r w:rsidRPr="002B1C59">
        <w:rPr>
          <w:rFonts w:ascii="Segoe UI" w:eastAsia="Times New Roman" w:hAnsi="Segoe UI" w:cs="Segoe UI"/>
          <w:color w:val="212529"/>
          <w:kern w:val="0"/>
          <w:sz w:val="24"/>
          <w:szCs w:val="24"/>
          <w:lang w:val="en-US" w:eastAsia="de-DE"/>
          <w14:ligatures w14:val="none"/>
        </w:rPr>
        <w:t xml:space="preserve"> website</w:t>
      </w:r>
      <w:del w:id="47" w:author="Lopez, Luisa" w:date="2024-01-29T15:46:00Z">
        <w:r w:rsidRPr="002B1C59" w:rsidDel="002B1C59">
          <w:rPr>
            <w:rFonts w:ascii="Segoe UI" w:eastAsia="Times New Roman" w:hAnsi="Segoe UI" w:cs="Segoe UI"/>
            <w:color w:val="212529"/>
            <w:kern w:val="0"/>
            <w:sz w:val="24"/>
            <w:szCs w:val="24"/>
            <w:lang w:val="en-US" w:eastAsia="de-DE"/>
            <w14:ligatures w14:val="none"/>
          </w:rPr>
          <w:delText xml:space="preserve"> here is a fallback</w:delText>
        </w:r>
      </w:del>
      <w:r w:rsidRPr="002B1C59">
        <w:rPr>
          <w:rFonts w:ascii="Segoe UI" w:eastAsia="Times New Roman" w:hAnsi="Segoe UI" w:cs="Segoe UI"/>
          <w:color w:val="212529"/>
          <w:kern w:val="0"/>
          <w:sz w:val="24"/>
          <w:szCs w:val="24"/>
          <w:lang w:val="en-US" w:eastAsia="de-DE"/>
          <w14:ligatures w14:val="none"/>
        </w:rPr>
        <w:t xml:space="preserve">, </w:t>
      </w:r>
      <w:ins w:id="48" w:author="Lopez, Luisa" w:date="2024-01-29T15:46:00Z">
        <w:r>
          <w:rPr>
            <w:rFonts w:ascii="Segoe UI" w:eastAsia="Times New Roman" w:hAnsi="Segoe UI" w:cs="Segoe UI"/>
            <w:color w:val="212529"/>
            <w:kern w:val="0"/>
            <w:sz w:val="24"/>
            <w:szCs w:val="24"/>
            <w:lang w:val="en-US" w:eastAsia="de-DE"/>
            <w14:ligatures w14:val="none"/>
          </w:rPr>
          <w:t>in case</w:t>
        </w:r>
      </w:ins>
      <w:del w:id="49" w:author="Lopez, Luisa" w:date="2024-01-29T15:46:00Z">
        <w:r w:rsidRPr="002B1C59" w:rsidDel="002B1C59">
          <w:rPr>
            <w:rFonts w:ascii="Segoe UI" w:eastAsia="Times New Roman" w:hAnsi="Segoe UI" w:cs="Segoe UI"/>
            <w:color w:val="212529"/>
            <w:kern w:val="0"/>
            <w:sz w:val="24"/>
            <w:szCs w:val="24"/>
            <w:lang w:val="en-US" w:eastAsia="de-DE"/>
            <w14:ligatures w14:val="none"/>
          </w:rPr>
          <w:delText>if</w:delText>
        </w:r>
      </w:del>
      <w:r w:rsidRPr="002B1C59">
        <w:rPr>
          <w:rFonts w:ascii="Segoe UI" w:eastAsia="Times New Roman" w:hAnsi="Segoe UI" w:cs="Segoe UI"/>
          <w:color w:val="212529"/>
          <w:kern w:val="0"/>
          <w:sz w:val="24"/>
          <w:szCs w:val="24"/>
          <w:lang w:val="en-US" w:eastAsia="de-DE"/>
          <w14:ligatures w14:val="none"/>
        </w:rPr>
        <w:t xml:space="preserve"> the link mentioned above does not provide the service anymore.</w:t>
      </w:r>
    </w:p>
    <w:p w14:paraId="00CCE508" w14:textId="77777777" w:rsidR="002B1C59" w:rsidRPr="002B1C59" w:rsidRDefault="002B1C59" w:rsidP="002B1C59">
      <w:pPr>
        <w:spacing w:after="0" w:line="240" w:lineRule="auto"/>
        <w:outlineLvl w:val="1"/>
        <w:rPr>
          <w:rFonts w:ascii="Segoe UI" w:eastAsia="Times New Roman" w:hAnsi="Segoe UI" w:cs="Segoe UI"/>
          <w:color w:val="212529"/>
          <w:kern w:val="0"/>
          <w:sz w:val="36"/>
          <w:szCs w:val="36"/>
          <w:lang w:val="en-US" w:eastAsia="de-DE"/>
          <w14:ligatures w14:val="none"/>
        </w:rPr>
      </w:pPr>
      <w:r w:rsidRPr="002B1C59">
        <w:rPr>
          <w:rFonts w:ascii="Segoe UI" w:eastAsia="Times New Roman" w:hAnsi="Segoe UI" w:cs="Segoe UI"/>
          <w:color w:val="212529"/>
          <w:kern w:val="0"/>
          <w:sz w:val="36"/>
          <w:szCs w:val="36"/>
          <w:lang w:val="en-US" w:eastAsia="de-DE"/>
          <w14:ligatures w14:val="none"/>
        </w:rPr>
        <w:t>Some more useful information</w:t>
      </w:r>
    </w:p>
    <w:p w14:paraId="4F7B06D2" w14:textId="71C2499E" w:rsidR="002B1C59" w:rsidRPr="002B1C59" w:rsidRDefault="002B1C59" w:rsidP="002B1C59">
      <w:pPr>
        <w:spacing w:after="0"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t xml:space="preserve">If you open the developer tools (F12) and open the console, you will get some </w:t>
      </w:r>
      <w:ins w:id="50" w:author="Lopez, Luisa" w:date="2024-01-29T15:47:00Z">
        <w:r>
          <w:rPr>
            <w:rFonts w:ascii="Segoe UI" w:eastAsia="Times New Roman" w:hAnsi="Segoe UI" w:cs="Segoe UI"/>
            <w:color w:val="212529"/>
            <w:kern w:val="0"/>
            <w:sz w:val="24"/>
            <w:szCs w:val="24"/>
            <w:lang w:val="en-US" w:eastAsia="de-DE"/>
            <w14:ligatures w14:val="none"/>
          </w:rPr>
          <w:t xml:space="preserve">useful </w:t>
        </w:r>
      </w:ins>
      <w:r w:rsidRPr="002B1C59">
        <w:rPr>
          <w:rFonts w:ascii="Segoe UI" w:eastAsia="Times New Roman" w:hAnsi="Segoe UI" w:cs="Segoe UI"/>
          <w:color w:val="212529"/>
          <w:kern w:val="0"/>
          <w:sz w:val="24"/>
          <w:szCs w:val="24"/>
          <w:lang w:val="en-US" w:eastAsia="de-DE"/>
          <w14:ligatures w14:val="none"/>
        </w:rPr>
        <w:t>information:</w:t>
      </w:r>
    </w:p>
    <w:p w14:paraId="3DC198DB" w14:textId="50FAE495" w:rsidR="002B1C59" w:rsidRPr="002B1C59" w:rsidRDefault="002B1C59" w:rsidP="002B1C59">
      <w:pPr>
        <w:numPr>
          <w:ilvl w:val="0"/>
          <w:numId w:val="2"/>
        </w:numPr>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t>After converting the CSV, the console will tell you which rows could not be processed.</w:t>
      </w:r>
      <w:r w:rsidR="001034A1">
        <w:rPr>
          <w:rFonts w:ascii="Segoe UI" w:eastAsia="Times New Roman" w:hAnsi="Segoe UI" w:cs="Segoe UI"/>
          <w:color w:val="212529"/>
          <w:kern w:val="0"/>
          <w:sz w:val="24"/>
          <w:szCs w:val="24"/>
          <w:lang w:val="en-US" w:eastAsia="de-DE"/>
          <w14:ligatures w14:val="none"/>
        </w:rPr>
        <w:t xml:space="preserve"> </w:t>
      </w:r>
      <w:r w:rsidR="001034A1">
        <w:rPr>
          <w:rFonts w:ascii="Segoe UI" w:eastAsia="Times New Roman" w:hAnsi="Segoe UI" w:cs="Segoe UI"/>
          <w:color w:val="212529"/>
          <w:kern w:val="0"/>
          <w:sz w:val="24"/>
          <w:szCs w:val="24"/>
          <w:lang w:val="en-US" w:eastAsia="de-DE"/>
          <w14:ligatures w14:val="none"/>
        </w:rPr>
        <w:br/>
      </w:r>
      <w:r w:rsidRPr="002B1C59">
        <w:rPr>
          <w:rFonts w:ascii="Segoe UI" w:eastAsia="Times New Roman" w:hAnsi="Segoe UI" w:cs="Segoe UI"/>
          <w:color w:val="212529"/>
          <w:kern w:val="0"/>
          <w:sz w:val="24"/>
          <w:szCs w:val="24"/>
          <w:lang w:val="en-US" w:eastAsia="de-DE"/>
          <w14:ligatures w14:val="none"/>
        </w:rPr>
        <w:t>T</w:t>
      </w:r>
      <w:commentRangeStart w:id="51"/>
      <w:r w:rsidRPr="002B1C59">
        <w:rPr>
          <w:rFonts w:ascii="Segoe UI" w:eastAsia="Times New Roman" w:hAnsi="Segoe UI" w:cs="Segoe UI"/>
          <w:color w:val="212529"/>
          <w:kern w:val="0"/>
          <w:sz w:val="24"/>
          <w:szCs w:val="24"/>
          <w:lang w:val="en-US" w:eastAsia="de-DE"/>
          <w14:ligatures w14:val="none"/>
        </w:rPr>
        <w:t>hose row</w:t>
      </w:r>
      <w:ins w:id="52" w:author="Lopez, Luisa" w:date="2024-01-29T15:47:00Z">
        <w:r w:rsidR="001034A1">
          <w:rPr>
            <w:rFonts w:ascii="Segoe UI" w:eastAsia="Times New Roman" w:hAnsi="Segoe UI" w:cs="Segoe UI"/>
            <w:color w:val="212529"/>
            <w:kern w:val="0"/>
            <w:sz w:val="24"/>
            <w:szCs w:val="24"/>
            <w:lang w:val="en-US" w:eastAsia="de-DE"/>
            <w14:ligatures w14:val="none"/>
          </w:rPr>
          <w:t>s</w:t>
        </w:r>
      </w:ins>
      <w:r w:rsidRPr="002B1C59">
        <w:rPr>
          <w:rFonts w:ascii="Segoe UI" w:eastAsia="Times New Roman" w:hAnsi="Segoe UI" w:cs="Segoe UI"/>
          <w:color w:val="212529"/>
          <w:kern w:val="0"/>
          <w:sz w:val="24"/>
          <w:szCs w:val="24"/>
          <w:lang w:val="en-US" w:eastAsia="de-DE"/>
          <w14:ligatures w14:val="none"/>
        </w:rPr>
        <w:t xml:space="preserve"> DO NOT contain geo-information (latitude/longitude is missing)</w:t>
      </w:r>
      <w:commentRangeEnd w:id="51"/>
      <w:r w:rsidR="001034A1">
        <w:rPr>
          <w:rStyle w:val="Kommentarzeichen"/>
        </w:rPr>
        <w:commentReference w:id="51"/>
      </w:r>
    </w:p>
    <w:p w14:paraId="4711E472" w14:textId="442000B2" w:rsidR="002B1C59" w:rsidRPr="002B1C59" w:rsidRDefault="002B1C59" w:rsidP="002B1C59">
      <w:pPr>
        <w:numPr>
          <w:ilvl w:val="0"/>
          <w:numId w:val="2"/>
        </w:numPr>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t xml:space="preserve">After the conversion, you can either download the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 xml:space="preserve">-file directly (button will appear below, after you successfully converted the file)or you can copy the resulting </w:t>
      </w:r>
      <w:proofErr w:type="spellStart"/>
      <w:r w:rsidRPr="002B1C59">
        <w:rPr>
          <w:rFonts w:ascii="Segoe UI" w:eastAsia="Times New Roman" w:hAnsi="Segoe UI" w:cs="Segoe UI"/>
          <w:color w:val="212529"/>
          <w:kern w:val="0"/>
          <w:sz w:val="24"/>
          <w:szCs w:val="24"/>
          <w:lang w:val="en-US" w:eastAsia="de-DE"/>
          <w14:ligatures w14:val="none"/>
        </w:rPr>
        <w:t>json</w:t>
      </w:r>
      <w:proofErr w:type="spellEnd"/>
      <w:r w:rsidRPr="002B1C59">
        <w:rPr>
          <w:rFonts w:ascii="Segoe UI" w:eastAsia="Times New Roman" w:hAnsi="Segoe UI" w:cs="Segoe UI"/>
          <w:color w:val="212529"/>
          <w:kern w:val="0"/>
          <w:sz w:val="24"/>
          <w:szCs w:val="24"/>
          <w:lang w:val="en-US" w:eastAsia="de-DE"/>
          <w14:ligatures w14:val="none"/>
        </w:rPr>
        <w:t xml:space="preserve"> file from the console ("copy object") and paste it into the existing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-file.</w:t>
      </w:r>
      <w:r w:rsidRPr="002B1C59">
        <w:rPr>
          <w:rFonts w:ascii="Segoe UI" w:eastAsia="Times New Roman" w:hAnsi="Segoe UI" w:cs="Segoe UI"/>
          <w:color w:val="212529"/>
          <w:kern w:val="0"/>
          <w:sz w:val="24"/>
          <w:szCs w:val="24"/>
          <w:lang w:val="en-US" w:eastAsia="de-DE"/>
          <w14:ligatures w14:val="none"/>
        </w:rPr>
        <w:br/>
        <w:t xml:space="preserve">I suggest, that you "test" the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 xml:space="preserve"> with the website above (geojson.io) </w:t>
      </w:r>
      <w:commentRangeStart w:id="53"/>
      <w:r w:rsidRPr="002B1C59">
        <w:rPr>
          <w:rFonts w:ascii="Segoe UI" w:eastAsia="Times New Roman" w:hAnsi="Segoe UI" w:cs="Segoe UI"/>
          <w:color w:val="212529"/>
          <w:kern w:val="0"/>
          <w:sz w:val="24"/>
          <w:szCs w:val="24"/>
          <w:lang w:val="en-US" w:eastAsia="de-DE"/>
          <w14:ligatures w14:val="none"/>
        </w:rPr>
        <w:t xml:space="preserve">so that it makes the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 xml:space="preserve"> appear more "readable".</w:t>
      </w:r>
      <w:commentRangeEnd w:id="53"/>
      <w:r w:rsidR="001034A1">
        <w:rPr>
          <w:rStyle w:val="Kommentarzeichen"/>
        </w:rPr>
        <w:commentReference w:id="53"/>
      </w:r>
    </w:p>
    <w:p w14:paraId="1475CFEB" w14:textId="77777777" w:rsidR="002B1C59" w:rsidRPr="002B1C59" w:rsidRDefault="002B1C59" w:rsidP="002B1C59">
      <w:pPr>
        <w:numPr>
          <w:ilvl w:val="0"/>
          <w:numId w:val="2"/>
        </w:numPr>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t xml:space="preserve">Please be aware that you should not rename the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 xml:space="preserve"> file, because the map looks for "</w:t>
      </w:r>
      <w:proofErr w:type="spellStart"/>
      <w:r w:rsidRPr="002B1C59">
        <w:rPr>
          <w:rFonts w:ascii="Segoe UI" w:eastAsia="Times New Roman" w:hAnsi="Segoe UI" w:cs="Segoe UI"/>
          <w:color w:val="212529"/>
          <w:kern w:val="0"/>
          <w:sz w:val="24"/>
          <w:szCs w:val="24"/>
          <w:lang w:val="en-US" w:eastAsia="de-DE"/>
          <w14:ligatures w14:val="none"/>
        </w:rPr>
        <w:t>argentina_</w:t>
      </w:r>
      <w:proofErr w:type="gramStart"/>
      <w:r w:rsidRPr="002B1C59">
        <w:rPr>
          <w:rFonts w:ascii="Segoe UI" w:eastAsia="Times New Roman" w:hAnsi="Segoe UI" w:cs="Segoe UI"/>
          <w:color w:val="212529"/>
          <w:kern w:val="0"/>
          <w:sz w:val="24"/>
          <w:szCs w:val="24"/>
          <w:lang w:val="en-US" w:eastAsia="de-DE"/>
          <w14:ligatures w14:val="none"/>
        </w:rPr>
        <w:t>emissions.geojson</w:t>
      </w:r>
      <w:proofErr w:type="spellEnd"/>
      <w:proofErr w:type="gramEnd"/>
      <w:r w:rsidRPr="002B1C59">
        <w:rPr>
          <w:rFonts w:ascii="Segoe UI" w:eastAsia="Times New Roman" w:hAnsi="Segoe UI" w:cs="Segoe UI"/>
          <w:color w:val="212529"/>
          <w:kern w:val="0"/>
          <w:sz w:val="24"/>
          <w:szCs w:val="24"/>
          <w:lang w:val="en-US" w:eastAsia="de-DE"/>
          <w14:ligatures w14:val="none"/>
        </w:rPr>
        <w:t>"</w:t>
      </w:r>
    </w:p>
    <w:p w14:paraId="06B6306F" w14:textId="77777777" w:rsidR="002B1C59" w:rsidRPr="002B1C59" w:rsidRDefault="002B1C59" w:rsidP="002B1C59">
      <w:pPr>
        <w:numPr>
          <w:ilvl w:val="0"/>
          <w:numId w:val="2"/>
        </w:numPr>
        <w:spacing w:before="100" w:beforeAutospacing="1" w:after="100" w:afterAutospacing="1" w:line="240" w:lineRule="auto"/>
        <w:rPr>
          <w:rFonts w:ascii="Segoe UI" w:eastAsia="Times New Roman" w:hAnsi="Segoe UI" w:cs="Segoe UI"/>
          <w:color w:val="212529"/>
          <w:kern w:val="0"/>
          <w:sz w:val="24"/>
          <w:szCs w:val="24"/>
          <w:lang w:val="en-US" w:eastAsia="de-DE"/>
          <w14:ligatures w14:val="none"/>
        </w:rPr>
      </w:pPr>
      <w:r w:rsidRPr="002B1C59">
        <w:rPr>
          <w:rFonts w:ascii="Segoe UI" w:eastAsia="Times New Roman" w:hAnsi="Segoe UI" w:cs="Segoe UI"/>
          <w:color w:val="212529"/>
          <w:kern w:val="0"/>
          <w:sz w:val="24"/>
          <w:szCs w:val="24"/>
          <w:lang w:val="en-US" w:eastAsia="de-DE"/>
          <w14:ligatures w14:val="none"/>
        </w:rPr>
        <w:lastRenderedPageBreak/>
        <w:t xml:space="preserve">Also, the location of the saved file is important. The </w:t>
      </w:r>
      <w:proofErr w:type="spellStart"/>
      <w:r w:rsidRPr="002B1C59">
        <w:rPr>
          <w:rFonts w:ascii="Segoe UI" w:eastAsia="Times New Roman" w:hAnsi="Segoe UI" w:cs="Segoe UI"/>
          <w:color w:val="212529"/>
          <w:kern w:val="0"/>
          <w:sz w:val="24"/>
          <w:szCs w:val="24"/>
          <w:lang w:val="en-US" w:eastAsia="de-DE"/>
          <w14:ligatures w14:val="none"/>
        </w:rPr>
        <w:t>geojson</w:t>
      </w:r>
      <w:proofErr w:type="spellEnd"/>
      <w:r w:rsidRPr="002B1C59">
        <w:rPr>
          <w:rFonts w:ascii="Segoe UI" w:eastAsia="Times New Roman" w:hAnsi="Segoe UI" w:cs="Segoe UI"/>
          <w:color w:val="212529"/>
          <w:kern w:val="0"/>
          <w:sz w:val="24"/>
          <w:szCs w:val="24"/>
          <w:lang w:val="en-US" w:eastAsia="de-DE"/>
          <w14:ligatures w14:val="none"/>
        </w:rPr>
        <w:t>-file must be placed in the parent folder, together with the "index.html" and "main.js"</w:t>
      </w:r>
    </w:p>
    <w:p w14:paraId="01242039" w14:textId="77777777" w:rsidR="001034A1" w:rsidRPr="001034A1" w:rsidRDefault="001034A1" w:rsidP="001034A1">
      <w:pPr>
        <w:pStyle w:val="berschrift2"/>
        <w:spacing w:before="0" w:beforeAutospacing="0" w:after="0" w:afterAutospacing="0"/>
        <w:rPr>
          <w:rFonts w:ascii="Segoe UI" w:hAnsi="Segoe UI" w:cs="Segoe UI"/>
          <w:b w:val="0"/>
          <w:bCs w:val="0"/>
          <w:color w:val="212529"/>
          <w:lang w:val="en-US"/>
        </w:rPr>
      </w:pPr>
      <w:r w:rsidRPr="001034A1">
        <w:rPr>
          <w:rFonts w:ascii="Segoe UI" w:hAnsi="Segoe UI" w:cs="Segoe UI"/>
          <w:b w:val="0"/>
          <w:bCs w:val="0"/>
          <w:color w:val="212529"/>
          <w:lang w:val="en-US"/>
        </w:rPr>
        <w:t xml:space="preserve">Types of industries used in the </w:t>
      </w:r>
      <w:proofErr w:type="gramStart"/>
      <w:r w:rsidRPr="001034A1">
        <w:rPr>
          <w:rFonts w:ascii="Segoe UI" w:hAnsi="Segoe UI" w:cs="Segoe UI"/>
          <w:b w:val="0"/>
          <w:bCs w:val="0"/>
          <w:color w:val="212529"/>
          <w:lang w:val="en-US"/>
        </w:rPr>
        <w:t>map</w:t>
      </w:r>
      <w:proofErr w:type="gramEnd"/>
    </w:p>
    <w:p w14:paraId="61F4E034" w14:textId="77777777" w:rsidR="001034A1" w:rsidRPr="001034A1" w:rsidRDefault="001034A1" w:rsidP="001034A1">
      <w:pPr>
        <w:pStyle w:val="StandardWeb"/>
        <w:spacing w:before="0" w:beforeAutospacing="0"/>
        <w:rPr>
          <w:rFonts w:ascii="Segoe UI" w:hAnsi="Segoe UI" w:cs="Segoe UI"/>
          <w:color w:val="212529"/>
          <w:lang w:val="en-US"/>
        </w:rPr>
      </w:pPr>
      <w:r w:rsidRPr="001034A1">
        <w:rPr>
          <w:rFonts w:ascii="Segoe UI" w:hAnsi="Segoe UI" w:cs="Segoe UI"/>
          <w:color w:val="212529"/>
          <w:lang w:val="en-US"/>
        </w:rPr>
        <w:t>Unfortunately, the map is "hard-coded" regarding the number of industries and their naming.</w:t>
      </w:r>
      <w:r w:rsidRPr="001034A1">
        <w:rPr>
          <w:rFonts w:ascii="Segoe UI" w:hAnsi="Segoe UI" w:cs="Segoe UI"/>
          <w:color w:val="212529"/>
          <w:lang w:val="en-US"/>
        </w:rPr>
        <w:br/>
        <w:t>It is therefore crucial, that the TYPE OF INDUSTRYs used are named like this:</w:t>
      </w:r>
      <w:r w:rsidRPr="001034A1">
        <w:rPr>
          <w:rFonts w:ascii="Segoe UI" w:hAnsi="Segoe UI" w:cs="Segoe UI"/>
          <w:color w:val="212529"/>
          <w:lang w:val="en-US"/>
        </w:rPr>
        <w:br/>
        <w:t>(The colors correspond to how they will be grouped/shown on the map) </w:t>
      </w:r>
      <w:r w:rsidRPr="001034A1">
        <w:rPr>
          <w:rStyle w:val="badge"/>
          <w:rFonts w:ascii="Segoe UI" w:hAnsi="Segoe UI" w:cs="Segoe UI"/>
          <w:color w:val="212529"/>
          <w:lang w:val="en-US"/>
        </w:rPr>
        <w:t>Ammonia</w:t>
      </w:r>
      <w:r w:rsidRPr="001034A1">
        <w:rPr>
          <w:rFonts w:ascii="Segoe UI" w:hAnsi="Segoe UI" w:cs="Segoe UI"/>
          <w:color w:val="212529"/>
          <w:lang w:val="en-US"/>
        </w:rPr>
        <w:t> </w:t>
      </w:r>
      <w:proofErr w:type="spellStart"/>
      <w:r w:rsidRPr="001034A1">
        <w:rPr>
          <w:rStyle w:val="badge"/>
          <w:rFonts w:ascii="Segoe UI" w:hAnsi="Segoe UI" w:cs="Segoe UI"/>
          <w:color w:val="212529"/>
          <w:lang w:val="en-US"/>
        </w:rPr>
        <w:t>Etileno</w:t>
      </w:r>
      <w:proofErr w:type="spellEnd"/>
      <w:r w:rsidRPr="001034A1">
        <w:rPr>
          <w:rFonts w:ascii="Segoe UI" w:hAnsi="Segoe UI" w:cs="Segoe UI"/>
          <w:color w:val="212529"/>
          <w:lang w:val="en-US"/>
        </w:rPr>
        <w:t> </w:t>
      </w:r>
      <w:r w:rsidRPr="001034A1">
        <w:rPr>
          <w:rStyle w:val="badge"/>
          <w:rFonts w:ascii="Segoe UI" w:hAnsi="Segoe UI" w:cs="Segoe UI"/>
          <w:color w:val="212529"/>
          <w:lang w:val="en-US"/>
        </w:rPr>
        <w:t>Methanol</w:t>
      </w:r>
      <w:r w:rsidRPr="001034A1">
        <w:rPr>
          <w:rFonts w:ascii="Segoe UI" w:hAnsi="Segoe UI" w:cs="Segoe UI"/>
          <w:color w:val="212529"/>
          <w:lang w:val="en-US"/>
        </w:rPr>
        <w:t> </w:t>
      </w:r>
      <w:proofErr w:type="spellStart"/>
      <w:r w:rsidRPr="001034A1">
        <w:rPr>
          <w:rStyle w:val="badge"/>
          <w:rFonts w:ascii="Segoe UI" w:hAnsi="Segoe UI" w:cs="Segoe UI"/>
          <w:color w:val="212529"/>
          <w:lang w:val="en-US"/>
        </w:rPr>
        <w:t>Aluminium</w:t>
      </w:r>
      <w:proofErr w:type="spellEnd"/>
      <w:r w:rsidRPr="001034A1">
        <w:rPr>
          <w:rFonts w:ascii="Segoe UI" w:hAnsi="Segoe UI" w:cs="Segoe UI"/>
          <w:color w:val="212529"/>
          <w:lang w:val="en-US"/>
        </w:rPr>
        <w:t> </w:t>
      </w:r>
      <w:r w:rsidRPr="001034A1">
        <w:rPr>
          <w:rStyle w:val="badge"/>
          <w:rFonts w:ascii="Segoe UI" w:hAnsi="Segoe UI" w:cs="Segoe UI"/>
          <w:color w:val="212529"/>
          <w:lang w:val="en-US"/>
        </w:rPr>
        <w:t>Steel</w:t>
      </w:r>
      <w:r w:rsidRPr="001034A1">
        <w:rPr>
          <w:rFonts w:ascii="Segoe UI" w:hAnsi="Segoe UI" w:cs="Segoe UI"/>
          <w:color w:val="212529"/>
          <w:lang w:val="en-US"/>
        </w:rPr>
        <w:t> </w:t>
      </w:r>
      <w:r w:rsidRPr="001034A1">
        <w:rPr>
          <w:rStyle w:val="badge"/>
          <w:rFonts w:ascii="Segoe UI" w:hAnsi="Segoe UI" w:cs="Segoe UI"/>
          <w:color w:val="212529"/>
          <w:lang w:val="en-US"/>
        </w:rPr>
        <w:t>Cement</w:t>
      </w:r>
      <w:r w:rsidRPr="001034A1">
        <w:rPr>
          <w:rFonts w:ascii="Segoe UI" w:hAnsi="Segoe UI" w:cs="Segoe UI"/>
          <w:color w:val="212529"/>
          <w:lang w:val="en-US"/>
        </w:rPr>
        <w:t> </w:t>
      </w:r>
      <w:r w:rsidRPr="001034A1">
        <w:rPr>
          <w:rStyle w:val="badge"/>
          <w:rFonts w:ascii="Segoe UI" w:hAnsi="Segoe UI" w:cs="Segoe UI"/>
          <w:color w:val="212529"/>
          <w:lang w:val="en-US"/>
        </w:rPr>
        <w:t>Pulp and Paper</w:t>
      </w:r>
      <w:r w:rsidRPr="001034A1">
        <w:rPr>
          <w:rFonts w:ascii="Segoe UI" w:hAnsi="Segoe UI" w:cs="Segoe UI"/>
          <w:color w:val="212529"/>
          <w:lang w:val="en-US"/>
        </w:rPr>
        <w:t> </w:t>
      </w:r>
      <w:r w:rsidRPr="001034A1">
        <w:rPr>
          <w:rStyle w:val="badge"/>
          <w:rFonts w:ascii="Segoe UI" w:hAnsi="Segoe UI" w:cs="Segoe UI"/>
          <w:color w:val="212529"/>
          <w:lang w:val="en-US"/>
        </w:rPr>
        <w:t>Refinery</w:t>
      </w:r>
      <w:r w:rsidRPr="001034A1">
        <w:rPr>
          <w:rFonts w:ascii="Segoe UI" w:hAnsi="Segoe UI" w:cs="Segoe UI"/>
          <w:color w:val="212529"/>
          <w:lang w:val="en-US"/>
        </w:rPr>
        <w:t> </w:t>
      </w:r>
      <w:r w:rsidRPr="001034A1">
        <w:rPr>
          <w:rStyle w:val="badge"/>
          <w:rFonts w:ascii="Segoe UI" w:hAnsi="Segoe UI" w:cs="Segoe UI"/>
          <w:color w:val="212529"/>
          <w:lang w:val="en-US"/>
        </w:rPr>
        <w:t>Fossil Thermal Power Plant</w:t>
      </w:r>
      <w:r w:rsidRPr="001034A1">
        <w:rPr>
          <w:rFonts w:ascii="Segoe UI" w:hAnsi="Segoe UI" w:cs="Segoe UI"/>
          <w:color w:val="212529"/>
          <w:lang w:val="en-US"/>
        </w:rPr>
        <w:t> </w:t>
      </w:r>
      <w:r w:rsidRPr="001034A1">
        <w:rPr>
          <w:rStyle w:val="badge"/>
          <w:rFonts w:ascii="Segoe UI" w:hAnsi="Segoe UI" w:cs="Segoe UI"/>
          <w:color w:val="212529"/>
          <w:lang w:val="en-US"/>
        </w:rPr>
        <w:t>Biogas Power Plant</w:t>
      </w:r>
      <w:r w:rsidRPr="001034A1">
        <w:rPr>
          <w:rFonts w:ascii="Segoe UI" w:hAnsi="Segoe UI" w:cs="Segoe UI"/>
          <w:color w:val="212529"/>
          <w:lang w:val="en-US"/>
        </w:rPr>
        <w:t> </w:t>
      </w:r>
      <w:r w:rsidRPr="001034A1">
        <w:rPr>
          <w:rStyle w:val="badge"/>
          <w:rFonts w:ascii="Segoe UI" w:hAnsi="Segoe UI" w:cs="Segoe UI"/>
          <w:color w:val="212529"/>
          <w:lang w:val="en-US"/>
        </w:rPr>
        <w:t>Bioethanol</w:t>
      </w:r>
      <w:r w:rsidRPr="001034A1">
        <w:rPr>
          <w:rFonts w:ascii="Segoe UI" w:hAnsi="Segoe UI" w:cs="Segoe UI"/>
          <w:color w:val="212529"/>
          <w:lang w:val="en-US"/>
        </w:rPr>
        <w:t> </w:t>
      </w:r>
      <w:r w:rsidRPr="001034A1">
        <w:rPr>
          <w:rStyle w:val="badge"/>
          <w:rFonts w:ascii="Segoe UI" w:hAnsi="Segoe UI" w:cs="Segoe UI"/>
          <w:color w:val="212529"/>
          <w:lang w:val="en-US"/>
        </w:rPr>
        <w:t>Biomass Power Plant</w:t>
      </w:r>
    </w:p>
    <w:p w14:paraId="3A758B3B" w14:textId="77777777" w:rsidR="001034A1" w:rsidRPr="001034A1" w:rsidRDefault="001034A1" w:rsidP="001034A1">
      <w:pPr>
        <w:pStyle w:val="berschrift3"/>
        <w:shd w:val="clear" w:color="auto" w:fill="FFFFFF"/>
        <w:spacing w:before="0"/>
        <w:rPr>
          <w:rFonts w:ascii="Segoe UI" w:hAnsi="Segoe UI" w:cs="Segoe UI"/>
          <w:color w:val="212529"/>
          <w:lang w:val="en-US"/>
        </w:rPr>
      </w:pPr>
      <w:commentRangeStart w:id="54"/>
      <w:r w:rsidRPr="001034A1">
        <w:rPr>
          <w:rFonts w:ascii="Segoe UI" w:hAnsi="Segoe UI" w:cs="Segoe UI"/>
          <w:b/>
          <w:bCs/>
          <w:color w:val="212529"/>
          <w:lang w:val="en-US"/>
        </w:rPr>
        <w:t>Convert the csv file</w:t>
      </w:r>
      <w:commentRangeEnd w:id="54"/>
      <w:r w:rsidR="006450D3">
        <w:rPr>
          <w:rStyle w:val="Kommentarzeichen"/>
          <w:rFonts w:asciiTheme="minorHAnsi" w:eastAsiaTheme="minorHAnsi" w:hAnsiTheme="minorHAnsi" w:cstheme="minorBidi"/>
          <w:color w:val="auto"/>
        </w:rPr>
        <w:commentReference w:id="54"/>
      </w:r>
    </w:p>
    <w:p w14:paraId="7C1F31AB" w14:textId="46478B16" w:rsidR="00607A64" w:rsidRDefault="001034A1">
      <w:pPr>
        <w:rPr>
          <w:lang w:val="en-US"/>
        </w:rPr>
      </w:pPr>
      <w:r>
        <w:rPr>
          <w:lang w:val="en-US"/>
        </w:rPr>
        <w:t>Please select and upload the csv.</w:t>
      </w:r>
    </w:p>
    <w:p w14:paraId="3B56AC00" w14:textId="77777777" w:rsidR="001034A1" w:rsidRDefault="001034A1">
      <w:pPr>
        <w:rPr>
          <w:lang w:val="en-US"/>
        </w:rPr>
      </w:pPr>
    </w:p>
    <w:p w14:paraId="3F4D8852" w14:textId="6E358812" w:rsidR="001034A1" w:rsidRPr="00CB163A" w:rsidRDefault="001034A1">
      <w:pPr>
        <w:rPr>
          <w:lang w:val="en-US"/>
        </w:rPr>
      </w:pPr>
      <w:r>
        <w:rPr>
          <w:lang w:val="en-US"/>
        </w:rPr>
        <w:t xml:space="preserve">The headers of the table containing all information are listed below. Please check if the header if each column and column numbers from the new csv coincide with the default configuration given below. If not, please correct them in the corresponding field. </w:t>
      </w:r>
    </w:p>
    <w:sectPr w:rsidR="001034A1" w:rsidRPr="00CB163A" w:rsidSect="00FA37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Lopez, Luisa" w:date="2024-01-29T12:00:00Z" w:initials="LL">
    <w:p w14:paraId="758E6982" w14:textId="77777777" w:rsidR="00936668" w:rsidRDefault="00936668" w:rsidP="00B70193">
      <w:pPr>
        <w:pStyle w:val="Kommentartext"/>
      </w:pPr>
      <w:r>
        <w:rPr>
          <w:rStyle w:val="Kommentarzeichen"/>
        </w:rPr>
        <w:annotationRef/>
      </w:r>
      <w:r>
        <w:t>That only woks if the CSV does not use commas as separators. I marked the point before in yellow for this reason</w:t>
      </w:r>
    </w:p>
  </w:comment>
  <w:comment w:id="51" w:author="Lopez, Luisa" w:date="2024-01-29T15:48:00Z" w:initials="LL">
    <w:p w14:paraId="068079EC" w14:textId="77777777" w:rsidR="001034A1" w:rsidRDefault="001034A1" w:rsidP="00897FC5">
      <w:pPr>
        <w:pStyle w:val="Kommentartext"/>
      </w:pPr>
      <w:r>
        <w:rPr>
          <w:rStyle w:val="Kommentarzeichen"/>
        </w:rPr>
        <w:annotationRef/>
      </w:r>
      <w:r>
        <w:t>What do you mean with this sentence?</w:t>
      </w:r>
    </w:p>
  </w:comment>
  <w:comment w:id="53" w:author="Lopez, Luisa" w:date="2024-01-29T15:52:00Z" w:initials="LL">
    <w:p w14:paraId="1AC77AF7" w14:textId="77777777" w:rsidR="001034A1" w:rsidRDefault="001034A1" w:rsidP="00CF3232">
      <w:pPr>
        <w:pStyle w:val="Kommentartext"/>
      </w:pPr>
      <w:r>
        <w:rPr>
          <w:rStyle w:val="Kommentarzeichen"/>
        </w:rPr>
        <w:annotationRef/>
      </w:r>
      <w:r>
        <w:t>For me it is not clear what does this mean</w:t>
      </w:r>
    </w:p>
  </w:comment>
  <w:comment w:id="54" w:author="Lopez, Luisa" w:date="2024-01-29T15:57:00Z" w:initials="LL">
    <w:p w14:paraId="7F1EB571" w14:textId="77777777" w:rsidR="006450D3" w:rsidRDefault="006450D3" w:rsidP="00C70450">
      <w:pPr>
        <w:pStyle w:val="Kommentartext"/>
      </w:pPr>
      <w:r>
        <w:rPr>
          <w:rStyle w:val="Kommentarzeichen"/>
        </w:rPr>
        <w:annotationRef/>
      </w:r>
      <w:r>
        <w:t>I added a short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E6982" w15:done="0"/>
  <w15:commentEx w15:paraId="068079EC" w15:done="0"/>
  <w15:commentEx w15:paraId="1AC77AF7" w15:done="0"/>
  <w15:commentEx w15:paraId="7F1EB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211D2" w16cex:dateUtc="2024-01-29T11:00:00Z"/>
  <w16cex:commentExtensible w16cex:durableId="29624747" w16cex:dateUtc="2024-01-29T14:48:00Z"/>
  <w16cex:commentExtensible w16cex:durableId="2962482C" w16cex:dateUtc="2024-01-29T14:52:00Z"/>
  <w16cex:commentExtensible w16cex:durableId="29624986" w16cex:dateUtc="2024-01-29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E6982" w16cid:durableId="296211D2"/>
  <w16cid:commentId w16cid:paraId="068079EC" w16cid:durableId="29624747"/>
  <w16cid:commentId w16cid:paraId="1AC77AF7" w16cid:durableId="2962482C"/>
  <w16cid:commentId w16cid:paraId="7F1EB571" w16cid:durableId="296249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40F"/>
    <w:multiLevelType w:val="multilevel"/>
    <w:tmpl w:val="7FD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F628B"/>
    <w:multiLevelType w:val="multilevel"/>
    <w:tmpl w:val="6CB4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59233">
    <w:abstractNumId w:val="0"/>
  </w:num>
  <w:num w:numId="2" w16cid:durableId="13382648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pez, Luisa">
    <w15:presenceInfo w15:providerId="AD" w15:userId="S::Luisa.Lopez@dechema.de::86375d98-7b6d-4ad5-b20c-8b99da21f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3A"/>
    <w:rsid w:val="000247A5"/>
    <w:rsid w:val="00051147"/>
    <w:rsid w:val="000B0A7E"/>
    <w:rsid w:val="000D0433"/>
    <w:rsid w:val="000D600B"/>
    <w:rsid w:val="00101475"/>
    <w:rsid w:val="001034A1"/>
    <w:rsid w:val="00112E40"/>
    <w:rsid w:val="001B3EF7"/>
    <w:rsid w:val="001B5A84"/>
    <w:rsid w:val="00200591"/>
    <w:rsid w:val="002556C3"/>
    <w:rsid w:val="002B1C59"/>
    <w:rsid w:val="00302D55"/>
    <w:rsid w:val="003516E9"/>
    <w:rsid w:val="0039596D"/>
    <w:rsid w:val="00607A64"/>
    <w:rsid w:val="006450D3"/>
    <w:rsid w:val="00705C66"/>
    <w:rsid w:val="00767D31"/>
    <w:rsid w:val="008233BF"/>
    <w:rsid w:val="008B4A80"/>
    <w:rsid w:val="008B6508"/>
    <w:rsid w:val="008D5E40"/>
    <w:rsid w:val="00936668"/>
    <w:rsid w:val="00936FE8"/>
    <w:rsid w:val="009452C4"/>
    <w:rsid w:val="00AA1B68"/>
    <w:rsid w:val="00AA71DB"/>
    <w:rsid w:val="00BC71B9"/>
    <w:rsid w:val="00BE3E90"/>
    <w:rsid w:val="00BF1D3C"/>
    <w:rsid w:val="00CB163A"/>
    <w:rsid w:val="00D30C3C"/>
    <w:rsid w:val="00D54998"/>
    <w:rsid w:val="00DC2966"/>
    <w:rsid w:val="00EA1D3C"/>
    <w:rsid w:val="00FA37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7811"/>
  <w15:chartTrackingRefBased/>
  <w15:docId w15:val="{E0E08F1D-C8AF-4EB0-B7D2-670210C8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CB16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next w:val="Standard"/>
    <w:link w:val="berschrift3Zchn"/>
    <w:uiPriority w:val="9"/>
    <w:semiHidden/>
    <w:unhideWhenUsed/>
    <w:qFormat/>
    <w:rsid w:val="001034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B163A"/>
    <w:rPr>
      <w:rFonts w:ascii="Times New Roman" w:eastAsia="Times New Roman" w:hAnsi="Times New Roman" w:cs="Times New Roman"/>
      <w:b/>
      <w:bCs/>
      <w:kern w:val="0"/>
      <w:sz w:val="36"/>
      <w:szCs w:val="36"/>
      <w:lang w:eastAsia="de-DE"/>
      <w14:ligatures w14:val="none"/>
    </w:rPr>
  </w:style>
  <w:style w:type="paragraph" w:styleId="StandardWeb">
    <w:name w:val="Normal (Web)"/>
    <w:basedOn w:val="Standard"/>
    <w:uiPriority w:val="99"/>
    <w:semiHidden/>
    <w:unhideWhenUsed/>
    <w:rsid w:val="00CB163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CB163A"/>
    <w:rPr>
      <w:color w:val="0000FF"/>
      <w:u w:val="single"/>
    </w:rPr>
  </w:style>
  <w:style w:type="paragraph" w:styleId="berarbeitung">
    <w:name w:val="Revision"/>
    <w:hidden/>
    <w:uiPriority w:val="99"/>
    <w:semiHidden/>
    <w:rsid w:val="00CB163A"/>
    <w:pPr>
      <w:spacing w:after="0" w:line="240" w:lineRule="auto"/>
    </w:pPr>
  </w:style>
  <w:style w:type="character" w:styleId="Kommentarzeichen">
    <w:name w:val="annotation reference"/>
    <w:basedOn w:val="Absatz-Standardschriftart"/>
    <w:uiPriority w:val="99"/>
    <w:semiHidden/>
    <w:unhideWhenUsed/>
    <w:rsid w:val="00936668"/>
    <w:rPr>
      <w:sz w:val="16"/>
      <w:szCs w:val="16"/>
    </w:rPr>
  </w:style>
  <w:style w:type="paragraph" w:styleId="Kommentartext">
    <w:name w:val="annotation text"/>
    <w:basedOn w:val="Standard"/>
    <w:link w:val="KommentartextZchn"/>
    <w:uiPriority w:val="99"/>
    <w:unhideWhenUsed/>
    <w:rsid w:val="00936668"/>
    <w:pPr>
      <w:spacing w:line="240" w:lineRule="auto"/>
    </w:pPr>
    <w:rPr>
      <w:sz w:val="20"/>
      <w:szCs w:val="20"/>
    </w:rPr>
  </w:style>
  <w:style w:type="character" w:customStyle="1" w:styleId="KommentartextZchn">
    <w:name w:val="Kommentartext Zchn"/>
    <w:basedOn w:val="Absatz-Standardschriftart"/>
    <w:link w:val="Kommentartext"/>
    <w:uiPriority w:val="99"/>
    <w:rsid w:val="00936668"/>
    <w:rPr>
      <w:sz w:val="20"/>
      <w:szCs w:val="20"/>
    </w:rPr>
  </w:style>
  <w:style w:type="paragraph" w:styleId="Kommentarthema">
    <w:name w:val="annotation subject"/>
    <w:basedOn w:val="Kommentartext"/>
    <w:next w:val="Kommentartext"/>
    <w:link w:val="KommentarthemaZchn"/>
    <w:uiPriority w:val="99"/>
    <w:semiHidden/>
    <w:unhideWhenUsed/>
    <w:rsid w:val="00936668"/>
    <w:rPr>
      <w:b/>
      <w:bCs/>
    </w:rPr>
  </w:style>
  <w:style w:type="character" w:customStyle="1" w:styleId="KommentarthemaZchn">
    <w:name w:val="Kommentarthema Zchn"/>
    <w:basedOn w:val="KommentartextZchn"/>
    <w:link w:val="Kommentarthema"/>
    <w:uiPriority w:val="99"/>
    <w:semiHidden/>
    <w:rsid w:val="00936668"/>
    <w:rPr>
      <w:b/>
      <w:bCs/>
      <w:sz w:val="20"/>
      <w:szCs w:val="20"/>
    </w:rPr>
  </w:style>
  <w:style w:type="paragraph" w:styleId="Listenabsatz">
    <w:name w:val="List Paragraph"/>
    <w:basedOn w:val="Standard"/>
    <w:uiPriority w:val="34"/>
    <w:qFormat/>
    <w:rsid w:val="002B1C59"/>
    <w:pPr>
      <w:ind w:left="720"/>
      <w:contextualSpacing/>
    </w:pPr>
  </w:style>
  <w:style w:type="character" w:customStyle="1" w:styleId="badge">
    <w:name w:val="badge"/>
    <w:basedOn w:val="Absatz-Standardschriftart"/>
    <w:rsid w:val="001034A1"/>
  </w:style>
  <w:style w:type="character" w:customStyle="1" w:styleId="berschrift3Zchn">
    <w:name w:val="Überschrift 3 Zchn"/>
    <w:basedOn w:val="Absatz-Standardschriftart"/>
    <w:link w:val="berschrift3"/>
    <w:uiPriority w:val="9"/>
    <w:semiHidden/>
    <w:rsid w:val="001034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7236">
      <w:bodyDiv w:val="1"/>
      <w:marLeft w:val="0"/>
      <w:marRight w:val="0"/>
      <w:marTop w:val="0"/>
      <w:marBottom w:val="0"/>
      <w:divBdr>
        <w:top w:val="none" w:sz="0" w:space="0" w:color="auto"/>
        <w:left w:val="none" w:sz="0" w:space="0" w:color="auto"/>
        <w:bottom w:val="none" w:sz="0" w:space="0" w:color="auto"/>
        <w:right w:val="none" w:sz="0" w:space="0" w:color="auto"/>
      </w:divBdr>
    </w:div>
    <w:div w:id="487327194">
      <w:bodyDiv w:val="1"/>
      <w:marLeft w:val="0"/>
      <w:marRight w:val="0"/>
      <w:marTop w:val="0"/>
      <w:marBottom w:val="0"/>
      <w:divBdr>
        <w:top w:val="none" w:sz="0" w:space="0" w:color="auto"/>
        <w:left w:val="none" w:sz="0" w:space="0" w:color="auto"/>
        <w:bottom w:val="none" w:sz="0" w:space="0" w:color="auto"/>
        <w:right w:val="none" w:sz="0" w:space="0" w:color="auto"/>
      </w:divBdr>
      <w:divsChild>
        <w:div w:id="622738217">
          <w:marLeft w:val="0"/>
          <w:marRight w:val="0"/>
          <w:marTop w:val="0"/>
          <w:marBottom w:val="0"/>
          <w:divBdr>
            <w:top w:val="none" w:sz="0" w:space="0" w:color="auto"/>
            <w:left w:val="none" w:sz="0" w:space="0" w:color="auto"/>
            <w:bottom w:val="none" w:sz="0" w:space="0" w:color="auto"/>
            <w:right w:val="none" w:sz="0" w:space="0" w:color="auto"/>
          </w:divBdr>
          <w:divsChild>
            <w:div w:id="10267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357">
      <w:bodyDiv w:val="1"/>
      <w:marLeft w:val="0"/>
      <w:marRight w:val="0"/>
      <w:marTop w:val="0"/>
      <w:marBottom w:val="0"/>
      <w:divBdr>
        <w:top w:val="none" w:sz="0" w:space="0" w:color="auto"/>
        <w:left w:val="none" w:sz="0" w:space="0" w:color="auto"/>
        <w:bottom w:val="none" w:sz="0" w:space="0" w:color="auto"/>
        <w:right w:val="none" w:sz="0" w:space="0" w:color="auto"/>
      </w:divBdr>
      <w:divsChild>
        <w:div w:id="1178034411">
          <w:marLeft w:val="0"/>
          <w:marRight w:val="0"/>
          <w:marTop w:val="0"/>
          <w:marBottom w:val="0"/>
          <w:divBdr>
            <w:top w:val="none" w:sz="0" w:space="0" w:color="auto"/>
            <w:left w:val="none" w:sz="0" w:space="0" w:color="auto"/>
            <w:bottom w:val="none" w:sz="0" w:space="0" w:color="auto"/>
            <w:right w:val="none" w:sz="0" w:space="0" w:color="auto"/>
          </w:divBdr>
          <w:divsChild>
            <w:div w:id="12345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006">
      <w:bodyDiv w:val="1"/>
      <w:marLeft w:val="0"/>
      <w:marRight w:val="0"/>
      <w:marTop w:val="0"/>
      <w:marBottom w:val="0"/>
      <w:divBdr>
        <w:top w:val="none" w:sz="0" w:space="0" w:color="auto"/>
        <w:left w:val="none" w:sz="0" w:space="0" w:color="auto"/>
        <w:bottom w:val="none" w:sz="0" w:space="0" w:color="auto"/>
        <w:right w:val="none" w:sz="0" w:space="0" w:color="auto"/>
      </w:divBdr>
      <w:divsChild>
        <w:div w:id="1092552900">
          <w:marLeft w:val="0"/>
          <w:marRight w:val="0"/>
          <w:marTop w:val="0"/>
          <w:marBottom w:val="0"/>
          <w:divBdr>
            <w:top w:val="none" w:sz="0" w:space="0" w:color="auto"/>
            <w:left w:val="none" w:sz="0" w:space="0" w:color="auto"/>
            <w:bottom w:val="none" w:sz="0" w:space="0" w:color="auto"/>
            <w:right w:val="none" w:sz="0" w:space="0" w:color="auto"/>
          </w:divBdr>
          <w:divsChild>
            <w:div w:id="11401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9664">
      <w:bodyDiv w:val="1"/>
      <w:marLeft w:val="0"/>
      <w:marRight w:val="0"/>
      <w:marTop w:val="0"/>
      <w:marBottom w:val="0"/>
      <w:divBdr>
        <w:top w:val="none" w:sz="0" w:space="0" w:color="auto"/>
        <w:left w:val="none" w:sz="0" w:space="0" w:color="auto"/>
        <w:bottom w:val="none" w:sz="0" w:space="0" w:color="auto"/>
        <w:right w:val="none" w:sz="0" w:space="0" w:color="auto"/>
      </w:divBdr>
      <w:divsChild>
        <w:div w:id="1428767460">
          <w:marLeft w:val="0"/>
          <w:marRight w:val="0"/>
          <w:marTop w:val="0"/>
          <w:marBottom w:val="0"/>
          <w:divBdr>
            <w:top w:val="none" w:sz="0" w:space="0" w:color="auto"/>
            <w:left w:val="none" w:sz="0" w:space="0" w:color="auto"/>
            <w:bottom w:val="none" w:sz="0" w:space="0" w:color="auto"/>
            <w:right w:val="none" w:sz="0" w:space="0" w:color="auto"/>
          </w:divBdr>
          <w:divsChild>
            <w:div w:id="14423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convertcsv.com/csv-to-geojson.htm" TargetMode="External"/><Relationship Id="rId4" Type="http://schemas.openxmlformats.org/officeDocument/2006/relationships/webSettings" Target="webSettings.xml"/><Relationship Id="rId9" Type="http://schemas.openxmlformats.org/officeDocument/2006/relationships/hyperlink" Target="https://geojson.i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DECHEMA e.V.</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Luisa</dc:creator>
  <cp:keywords/>
  <dc:description/>
  <cp:lastModifiedBy>Lopez, Luisa</cp:lastModifiedBy>
  <cp:revision>2</cp:revision>
  <dcterms:created xsi:type="dcterms:W3CDTF">2024-01-29T10:48:00Z</dcterms:created>
  <dcterms:modified xsi:type="dcterms:W3CDTF">2024-01-29T15:19:00Z</dcterms:modified>
</cp:coreProperties>
</file>